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BC926" w14:textId="77777777" w:rsidR="008B3D20" w:rsidRDefault="001D7453">
      <w:pPr>
        <w:pStyle w:val="Heading1"/>
      </w:pPr>
      <w:r>
        <w:t xml:space="preserve">Petunjuk Penulisan Artikel Jurnal Tekno Insentif </w:t>
      </w:r>
    </w:p>
    <w:p w14:paraId="08909F8F" w14:textId="77777777" w:rsidR="008B3D20" w:rsidRDefault="001D7453">
      <w:pPr>
        <w:pStyle w:val="Heading1"/>
      </w:pPr>
      <w:r>
        <w:t>LLDIKTI Wilayah IV</w:t>
      </w:r>
    </w:p>
    <w:p w14:paraId="2F45E207" w14:textId="77777777" w:rsidR="008B3D20" w:rsidRDefault="008B3D20">
      <w:pPr>
        <w:jc w:val="center"/>
        <w:rPr>
          <w:sz w:val="24"/>
          <w:szCs w:val="24"/>
        </w:rPr>
      </w:pPr>
    </w:p>
    <w:p w14:paraId="26FCFF69" w14:textId="77777777" w:rsidR="008B3D20" w:rsidRDefault="001D7453">
      <w:pPr>
        <w:pBdr>
          <w:top w:val="nil"/>
          <w:left w:val="nil"/>
          <w:bottom w:val="nil"/>
          <w:right w:val="nil"/>
          <w:between w:val="nil"/>
        </w:pBdr>
        <w:spacing w:after="240"/>
        <w:jc w:val="center"/>
        <w:rPr>
          <w:b/>
          <w:smallCaps/>
          <w:color w:val="000000"/>
          <w:sz w:val="24"/>
          <w:szCs w:val="24"/>
          <w:vertAlign w:val="superscript"/>
        </w:rPr>
      </w:pPr>
      <w:r>
        <w:rPr>
          <w:b/>
          <w:smallCaps/>
          <w:color w:val="000000"/>
          <w:sz w:val="24"/>
          <w:szCs w:val="24"/>
        </w:rPr>
        <w:t>Nama Penulis 1</w:t>
      </w:r>
      <w:r>
        <w:rPr>
          <w:b/>
          <w:smallCaps/>
          <w:color w:val="000000"/>
          <w:sz w:val="24"/>
          <w:szCs w:val="24"/>
          <w:vertAlign w:val="superscript"/>
        </w:rPr>
        <w:t>1</w:t>
      </w:r>
      <w:r>
        <w:rPr>
          <w:b/>
          <w:smallCaps/>
          <w:color w:val="000000"/>
          <w:sz w:val="24"/>
          <w:szCs w:val="24"/>
        </w:rPr>
        <w:t>, Nama Penulis 2</w:t>
      </w:r>
      <w:r>
        <w:rPr>
          <w:b/>
          <w:smallCaps/>
          <w:color w:val="000000"/>
          <w:sz w:val="24"/>
          <w:szCs w:val="24"/>
          <w:vertAlign w:val="superscript"/>
        </w:rPr>
        <w:t>2</w:t>
      </w:r>
      <w:r>
        <w:rPr>
          <w:b/>
          <w:smallCaps/>
          <w:color w:val="000000"/>
          <w:sz w:val="24"/>
          <w:szCs w:val="24"/>
        </w:rPr>
        <w:t>, Nama Penulis 3</w:t>
      </w:r>
      <w:r>
        <w:rPr>
          <w:b/>
          <w:smallCaps/>
          <w:color w:val="000000"/>
          <w:sz w:val="24"/>
          <w:szCs w:val="24"/>
          <w:vertAlign w:val="superscript"/>
        </w:rPr>
        <w:t>3</w:t>
      </w:r>
    </w:p>
    <w:p w14:paraId="52DF22F4" w14:textId="77777777" w:rsidR="008B3D20" w:rsidRDefault="001D7453">
      <w:pPr>
        <w:pBdr>
          <w:top w:val="nil"/>
          <w:left w:val="nil"/>
          <w:bottom w:val="nil"/>
          <w:right w:val="nil"/>
          <w:between w:val="nil"/>
        </w:pBdr>
        <w:jc w:val="center"/>
        <w:rPr>
          <w:color w:val="000000"/>
        </w:rPr>
      </w:pPr>
      <w:r>
        <w:rPr>
          <w:color w:val="000000"/>
          <w:vertAlign w:val="superscript"/>
        </w:rPr>
        <w:t>1</w:t>
      </w:r>
      <w:r>
        <w:rPr>
          <w:color w:val="000000"/>
        </w:rPr>
        <w:t xml:space="preserve">Afiliasi Penulis 1 </w:t>
      </w:r>
      <w:r>
        <w:rPr>
          <w:color w:val="FF0000"/>
        </w:rPr>
        <w:t>(institusi asal penulis 1)</w:t>
      </w:r>
      <w:r>
        <w:rPr>
          <w:color w:val="000000"/>
        </w:rPr>
        <w:t>, Indonesia</w:t>
      </w:r>
    </w:p>
    <w:p w14:paraId="554CD33D" w14:textId="77777777" w:rsidR="008B3D20" w:rsidRDefault="001D7453">
      <w:pPr>
        <w:pBdr>
          <w:top w:val="nil"/>
          <w:left w:val="nil"/>
          <w:bottom w:val="nil"/>
          <w:right w:val="nil"/>
          <w:between w:val="nil"/>
        </w:pBdr>
        <w:jc w:val="center"/>
        <w:rPr>
          <w:color w:val="FF0000"/>
        </w:rPr>
      </w:pPr>
      <w:r>
        <w:rPr>
          <w:color w:val="000000"/>
          <w:vertAlign w:val="superscript"/>
        </w:rPr>
        <w:t>2</w:t>
      </w:r>
      <w:r>
        <w:rPr>
          <w:color w:val="000000"/>
        </w:rPr>
        <w:t xml:space="preserve">Afiliasi Penulis 2 </w:t>
      </w:r>
      <w:r>
        <w:rPr>
          <w:color w:val="FF0000"/>
        </w:rPr>
        <w:t>(institusi asal penulis 2)</w:t>
      </w:r>
      <w:r>
        <w:rPr>
          <w:color w:val="000000"/>
        </w:rPr>
        <w:t>, Indonesia</w:t>
      </w:r>
    </w:p>
    <w:p w14:paraId="7F50BAE0" w14:textId="77777777" w:rsidR="008B3D20" w:rsidRDefault="001D7453">
      <w:pPr>
        <w:pBdr>
          <w:top w:val="nil"/>
          <w:left w:val="nil"/>
          <w:bottom w:val="nil"/>
          <w:right w:val="nil"/>
          <w:between w:val="nil"/>
        </w:pBdr>
        <w:jc w:val="center"/>
        <w:rPr>
          <w:color w:val="000000"/>
        </w:rPr>
      </w:pPr>
      <w:r>
        <w:rPr>
          <w:color w:val="000000"/>
          <w:vertAlign w:val="superscript"/>
        </w:rPr>
        <w:t>3</w:t>
      </w:r>
      <w:r>
        <w:rPr>
          <w:color w:val="000000"/>
        </w:rPr>
        <w:t xml:space="preserve">Afiliasi Penulis 2 </w:t>
      </w:r>
      <w:r>
        <w:rPr>
          <w:color w:val="FF0000"/>
        </w:rPr>
        <w:t>(institusi asal penulis 3)</w:t>
      </w:r>
      <w:r>
        <w:rPr>
          <w:color w:val="000000"/>
        </w:rPr>
        <w:t>, Indonesia</w:t>
      </w:r>
    </w:p>
    <w:p w14:paraId="571E1CE8" w14:textId="77777777" w:rsidR="008B3D20" w:rsidRDefault="001D7453">
      <w:pPr>
        <w:pBdr>
          <w:top w:val="nil"/>
          <w:left w:val="nil"/>
          <w:bottom w:val="nil"/>
          <w:right w:val="nil"/>
          <w:between w:val="nil"/>
        </w:pBdr>
        <w:jc w:val="center"/>
        <w:rPr>
          <w:color w:val="000000"/>
        </w:rPr>
      </w:pPr>
      <w:r>
        <w:rPr>
          <w:color w:val="000000"/>
        </w:rPr>
        <w:t xml:space="preserve">Email </w:t>
      </w:r>
      <w:r>
        <w:rPr>
          <w:color w:val="FF0000"/>
        </w:rPr>
        <w:t>(</w:t>
      </w:r>
      <w:r>
        <w:rPr>
          <w:i/>
          <w:color w:val="FF0000"/>
        </w:rPr>
        <w:t>penulis 1 saja</w:t>
      </w:r>
      <w:r>
        <w:rPr>
          <w:color w:val="FF0000"/>
        </w:rPr>
        <w:t>)</w:t>
      </w:r>
      <w:r>
        <w:rPr>
          <w:color w:val="000000"/>
        </w:rPr>
        <w:t>: pertama@afiliasi.ac.id</w:t>
      </w:r>
    </w:p>
    <w:p w14:paraId="3947E219" w14:textId="77777777" w:rsidR="008B3D20" w:rsidRDefault="008B3D20">
      <w:pPr>
        <w:rPr>
          <w:sz w:val="24"/>
          <w:szCs w:val="24"/>
        </w:rPr>
      </w:pPr>
    </w:p>
    <w:p w14:paraId="15B9AF8D" w14:textId="77777777" w:rsidR="008B3D20" w:rsidRDefault="001D7453">
      <w:pPr>
        <w:jc w:val="center"/>
        <w:rPr>
          <w:sz w:val="20"/>
          <w:szCs w:val="20"/>
        </w:rPr>
      </w:pPr>
      <w:r>
        <w:rPr>
          <w:i/>
          <w:sz w:val="20"/>
          <w:szCs w:val="20"/>
        </w:rPr>
        <w:t xml:space="preserve">Received </w:t>
      </w:r>
      <w:r>
        <w:rPr>
          <w:sz w:val="20"/>
          <w:szCs w:val="20"/>
        </w:rPr>
        <w:t>30 November 201x</w:t>
      </w:r>
      <w:r>
        <w:rPr>
          <w:b/>
          <w:i/>
          <w:sz w:val="20"/>
          <w:szCs w:val="20"/>
        </w:rPr>
        <w:t xml:space="preserve"> </w:t>
      </w:r>
      <w:r>
        <w:rPr>
          <w:b/>
          <w:sz w:val="20"/>
          <w:szCs w:val="20"/>
        </w:rPr>
        <w:t>|</w:t>
      </w:r>
      <w:r>
        <w:rPr>
          <w:i/>
          <w:sz w:val="20"/>
          <w:szCs w:val="20"/>
        </w:rPr>
        <w:t xml:space="preserve"> Revised </w:t>
      </w:r>
      <w:r>
        <w:rPr>
          <w:sz w:val="20"/>
          <w:szCs w:val="20"/>
        </w:rPr>
        <w:t>30 Desember 201x</w:t>
      </w:r>
      <w:r>
        <w:rPr>
          <w:i/>
          <w:sz w:val="20"/>
          <w:szCs w:val="20"/>
        </w:rPr>
        <w:t xml:space="preserve"> </w:t>
      </w:r>
      <w:r>
        <w:rPr>
          <w:b/>
          <w:sz w:val="20"/>
          <w:szCs w:val="20"/>
        </w:rPr>
        <w:t>|</w:t>
      </w:r>
      <w:r>
        <w:rPr>
          <w:i/>
          <w:sz w:val="20"/>
          <w:szCs w:val="20"/>
        </w:rPr>
        <w:t xml:space="preserve"> Accepted </w:t>
      </w:r>
      <w:r>
        <w:rPr>
          <w:sz w:val="20"/>
          <w:szCs w:val="20"/>
        </w:rPr>
        <w:t>30 Januari 201x</w:t>
      </w:r>
    </w:p>
    <w:p w14:paraId="0F907F3B" w14:textId="77777777" w:rsidR="008B3D20" w:rsidRDefault="008B3D20">
      <w:pPr>
        <w:jc w:val="center"/>
        <w:rPr>
          <w:i/>
          <w:sz w:val="20"/>
          <w:szCs w:val="20"/>
        </w:rPr>
      </w:pPr>
    </w:p>
    <w:p w14:paraId="356DA718" w14:textId="77777777" w:rsidR="008B3D20" w:rsidRDefault="008B3D20">
      <w:pPr>
        <w:rPr>
          <w:sz w:val="24"/>
          <w:szCs w:val="24"/>
        </w:rPr>
      </w:pPr>
    </w:p>
    <w:p w14:paraId="4AB00116" w14:textId="77777777" w:rsidR="008B3D20" w:rsidRDefault="001D7453">
      <w:pPr>
        <w:pStyle w:val="Heading2"/>
        <w:rPr>
          <w:i/>
        </w:rPr>
      </w:pPr>
      <w:r>
        <w:t>Abstrak</w:t>
      </w:r>
    </w:p>
    <w:p w14:paraId="5D2679C3" w14:textId="77777777" w:rsidR="008B3D20" w:rsidRDefault="001D7453">
      <w:pPr>
        <w:pBdr>
          <w:top w:val="nil"/>
          <w:left w:val="nil"/>
          <w:bottom w:val="nil"/>
          <w:right w:val="nil"/>
          <w:between w:val="nil"/>
        </w:pBdr>
        <w:spacing w:after="240"/>
        <w:ind w:left="567" w:right="567"/>
        <w:rPr>
          <w:color w:val="000000"/>
        </w:rPr>
      </w:pPr>
      <w:r>
        <w:rPr>
          <w:color w:val="000000"/>
        </w:rPr>
        <w:t>Jurnal Tekno Insentif memiliki fokus pada  bidang kajian ilmiah Teknik. Untuk memudahkan proses penyuntingan, para penulis disarankan untuk mengikuti petunjuk penulisan artikel ini secara keseluruhan. Format dan syle yang terdapat dalam file ini sudah sesu</w:t>
      </w:r>
      <w:r>
        <w:rPr>
          <w:color w:val="000000"/>
        </w:rPr>
        <w:t>ai dengan spesifikasi yang tertulis dalam petunjuk penulisan, sehingga file ini dapat digunakan sebagai template. Jumlah halaman penulisan adalah antara 10 sampai 15 halaman, termasuk di dalamnya gambar, tabel, daftar rujukan, dan abstrak dalam Bahasa Indo</w:t>
      </w:r>
      <w:r>
        <w:rPr>
          <w:color w:val="000000"/>
        </w:rPr>
        <w:t xml:space="preserve">nesia dan Bahasa Inggris. Artikel diserahkan kepada pengelola jurnal berupa softcopy dalam format MS Word (.doc atau .docx) melalui </w:t>
      </w:r>
      <w:r>
        <w:rPr>
          <w:i/>
          <w:color w:val="000000"/>
        </w:rPr>
        <w:t>Open Journal System</w:t>
      </w:r>
      <w:r>
        <w:rPr>
          <w:color w:val="000000"/>
        </w:rPr>
        <w:t xml:space="preserve"> (OJS) </w:t>
      </w:r>
      <w:hyperlink r:id="rId8">
        <w:r>
          <w:rPr>
            <w:color w:val="000000"/>
          </w:rPr>
          <w:t>https://jurnal.lldikti4.or.</w:t>
        </w:r>
        <w:r>
          <w:rPr>
            <w:color w:val="000000"/>
          </w:rPr>
          <w:t>id/index.php/jurnaltekno</w:t>
        </w:r>
      </w:hyperlink>
      <w:r>
        <w:rPr>
          <w:color w:val="000000"/>
        </w:rPr>
        <w:t>. Abstrak bahasa indonesia dan bahasa inggris harus di halaman yang sama yaitu halaman pertama. Pada abstrak berisi rangkuman dari latar belakang, metoda, dan hasil penelitian, dengan jumlah karakter maksimum adalah 150 karakter.</w:t>
      </w:r>
    </w:p>
    <w:p w14:paraId="281A26B3" w14:textId="77777777" w:rsidR="008B3D20" w:rsidRDefault="001D7453">
      <w:pPr>
        <w:pBdr>
          <w:top w:val="nil"/>
          <w:left w:val="nil"/>
          <w:bottom w:val="nil"/>
          <w:right w:val="nil"/>
          <w:between w:val="nil"/>
        </w:pBdr>
        <w:spacing w:after="240"/>
        <w:ind w:left="567" w:right="567"/>
        <w:rPr>
          <w:color w:val="000000"/>
        </w:rPr>
      </w:pPr>
      <w:r>
        <w:rPr>
          <w:b/>
          <w:color w:val="000000"/>
        </w:rPr>
        <w:t>Ka</w:t>
      </w:r>
      <w:r>
        <w:rPr>
          <w:b/>
          <w:color w:val="000000"/>
        </w:rPr>
        <w:t>ta kunci</w:t>
      </w:r>
      <w:r>
        <w:rPr>
          <w:color w:val="000000"/>
        </w:rPr>
        <w:t>: petunjuk penulisan, template dokumen, format, style, abstrak</w:t>
      </w:r>
    </w:p>
    <w:p w14:paraId="0E4B7A58" w14:textId="77777777" w:rsidR="008B3D20" w:rsidRDefault="001D7453">
      <w:pPr>
        <w:pStyle w:val="Heading2"/>
        <w:spacing w:before="120"/>
        <w:rPr>
          <w:i/>
        </w:rPr>
      </w:pPr>
      <w:r>
        <w:t>Abstract</w:t>
      </w:r>
    </w:p>
    <w:p w14:paraId="00A1493B" w14:textId="77777777" w:rsidR="008B3D20" w:rsidRDefault="001D745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630" w:right="521"/>
        <w:rPr>
          <w:i/>
          <w:color w:val="000000"/>
        </w:rPr>
      </w:pPr>
      <w:r>
        <w:rPr>
          <w:i/>
          <w:color w:val="000000"/>
        </w:rPr>
        <w:t>The Tekno Insentif Journal has a focus on the field of scientific studies in Engineering. To facilitate the editing process, the authors are encouraged to follow the guidelines</w:t>
      </w:r>
      <w:r>
        <w:rPr>
          <w:i/>
          <w:color w:val="000000"/>
        </w:rPr>
        <w:t xml:space="preserve"> for writing this article as a whole. The format and style contained in this file are in accordance with the specifications written in the writing instructions, so this file can be used as a template. The number of pages is between 10 to 15 pages, includin</w:t>
      </w:r>
      <w:r>
        <w:rPr>
          <w:i/>
          <w:color w:val="000000"/>
        </w:rPr>
        <w:t>g images, tables, lists of references, and abstracts in Bahasa and English. Articles are submitted in MS Word format (.doc or .docx) through the Open Journal System (OJS). Bahasa and English Abstract should be on the same page that is the first page. The a</w:t>
      </w:r>
      <w:r>
        <w:rPr>
          <w:i/>
          <w:color w:val="000000"/>
        </w:rPr>
        <w:t>bstract contains a summary of backgrounds, methods, and research results, with the maximum number of characters being 150.</w:t>
      </w:r>
    </w:p>
    <w:p w14:paraId="468305F2" w14:textId="77777777" w:rsidR="008B3D20" w:rsidRDefault="001D7453">
      <w:pPr>
        <w:pBdr>
          <w:top w:val="nil"/>
          <w:left w:val="nil"/>
          <w:bottom w:val="nil"/>
          <w:right w:val="nil"/>
          <w:between w:val="nil"/>
        </w:pBdr>
        <w:spacing w:after="240"/>
        <w:ind w:left="567" w:right="567"/>
        <w:rPr>
          <w:i/>
          <w:color w:val="000000"/>
        </w:rPr>
      </w:pPr>
      <w:r>
        <w:rPr>
          <w:b/>
          <w:i/>
          <w:color w:val="000000"/>
        </w:rPr>
        <w:t>Keywords</w:t>
      </w:r>
      <w:r>
        <w:rPr>
          <w:i/>
          <w:color w:val="000000"/>
        </w:rPr>
        <w:t>: author’s guideline, document’s template, format, style, abstract</w:t>
      </w:r>
    </w:p>
    <w:p w14:paraId="2B87E085" w14:textId="77777777" w:rsidR="008B3D20" w:rsidRDefault="008B3D20">
      <w:pPr>
        <w:pBdr>
          <w:top w:val="nil"/>
          <w:left w:val="nil"/>
          <w:bottom w:val="nil"/>
          <w:right w:val="nil"/>
          <w:between w:val="nil"/>
        </w:pBdr>
        <w:spacing w:after="240"/>
        <w:ind w:left="567" w:right="567"/>
        <w:rPr>
          <w:i/>
          <w:color w:val="000000"/>
        </w:rPr>
        <w:sectPr w:rsidR="008B3D20">
          <w:headerReference w:type="even" r:id="rId9"/>
          <w:headerReference w:type="default" r:id="rId10"/>
          <w:footerReference w:type="even" r:id="rId11"/>
          <w:footerReference w:type="default" r:id="rId12"/>
          <w:pgSz w:w="11907" w:h="16840"/>
          <w:pgMar w:top="2268" w:right="1418" w:bottom="1418" w:left="1418" w:header="851" w:footer="1134" w:gutter="0"/>
          <w:pgNumType w:start="1"/>
          <w:cols w:space="720"/>
        </w:sectPr>
      </w:pPr>
    </w:p>
    <w:p w14:paraId="16BD17D3" w14:textId="257EE72D" w:rsidR="008B3D20" w:rsidRDefault="001D7453" w:rsidP="001966F6">
      <w:pPr>
        <w:pStyle w:val="Heading2"/>
        <w:numPr>
          <w:ilvl w:val="0"/>
          <w:numId w:val="5"/>
        </w:numPr>
      </w:pPr>
      <w:r>
        <w:lastRenderedPageBreak/>
        <w:t>PENDAHULUAN</w:t>
      </w:r>
    </w:p>
    <w:p w14:paraId="288F88C6" w14:textId="01A29EDB" w:rsidR="001966F6" w:rsidRPr="001966F6" w:rsidRDefault="001966F6" w:rsidP="001966F6">
      <w:pPr>
        <w:pStyle w:val="BodyText"/>
      </w:pPr>
      <w:r>
        <w:t>Pendidikan tinggi merupakan pilar utama dalam pembangunan sumber daya manusia yang berkualitas dan berdaya saing.</w:t>
      </w:r>
      <w:r>
        <w:rPr>
          <w:lang w:val="en-US"/>
        </w:rPr>
        <w:t xml:space="preserve"> </w:t>
      </w:r>
      <w:r>
        <w:t>Dalam era globalisasi dan digitalisasi yang berkembang pesat, lembaga pendidikan tinggi dituntut untuk terus berinovasi dan beradaptasi dengan perubahan yang terjadi.</w:t>
      </w:r>
      <w:r>
        <w:rPr>
          <w:lang w:val="en-US"/>
        </w:rPr>
        <w:t xml:space="preserve"> </w:t>
      </w:r>
      <w:r>
        <w:t>Sesuai peraturan Meteri Riset, Teknologi, dan Pendidikan Tinggi Republik Indonesia nomor 15 tahun 2018 tentang Organisasi dan Tata Kerja Lembaga Layanan Pendidikan Tinggi,</w:t>
      </w:r>
      <w:r>
        <w:rPr>
          <w:lang w:val="en-US"/>
        </w:rPr>
        <w:t xml:space="preserve"> </w:t>
      </w:r>
      <w:r>
        <w:t>maka tahun 2018 Kopertis berubah nama menjadi LLDIKTI yang dipimpin oleh seorang Kepala. LLDIKTI berada di bawah dan bertanggung jawab kepada Menteri Riset, Teknologi, dan Pendidikan Tinggi.</w:t>
      </w:r>
      <w:r>
        <w:rPr>
          <w:lang w:val="en-US"/>
        </w:rPr>
        <w:t xml:space="preserve"> </w:t>
      </w:r>
      <w:r>
        <w:t>Sebagaimana Peraturan Menteri Pendidikan dan Kebudayaan nomor 1 tahun 2013 jo nomor 42 tahun 2013 tentang Organisasi dan Tata Kerja (OTK) Kopertis.</w:t>
      </w:r>
      <w:r>
        <w:rPr>
          <w:lang w:val="en-US"/>
        </w:rPr>
        <w:t xml:space="preserve"> </w:t>
      </w:r>
      <w:r>
        <w:t>Kopertis mempunyai tugas merumuskan kebijakan dan melaksanakan pengawasan, pengendalian, dan pembinaan perguruan tinggi swasta di wilayah kerjanya berdasarkan kebijakan Direktur Jenderal Pendidikan Tinggi.</w:t>
      </w:r>
      <w:r>
        <w:rPr>
          <w:lang w:val="en-US"/>
        </w:rPr>
        <w:t xml:space="preserve"> </w:t>
      </w:r>
      <w:r>
        <w:t>Salah satu aspek yang semakin menjadi fokus utama adalah pengalaman pengguna (user experience) dalam mendapatkan layanan pendidikan tinggi</w:t>
      </w:r>
      <w:r>
        <w:rPr>
          <w:lang w:val="en-US"/>
        </w:rPr>
        <w:t xml:space="preserve">. </w:t>
      </w:r>
      <w:r>
        <w:t>Seiring dengan perkembangan teknologi informasi dan komunikasi, Perguruan tinggi sebagai pemangku kepentingan utama mengharapkan pengalaman yang menyenangkan, efisien, dan terintegrasi dalam menjalani proses pendidikan.</w:t>
      </w:r>
      <w:r>
        <w:rPr>
          <w:lang w:val="en-US"/>
        </w:rPr>
        <w:t xml:space="preserve"> </w:t>
      </w:r>
      <w:r>
        <w:t>Dalam konteks ini, Lembaga Layanan Pendidikan Tinggi (LLDIKTI) 4, sebagai bagian integral dari sistem pendidikan tinggi di Indonesia,</w:t>
      </w:r>
      <w:r>
        <w:rPr>
          <w:lang w:val="en-US"/>
        </w:rPr>
        <w:t xml:space="preserve"> </w:t>
      </w:r>
      <w:r>
        <w:t>memiliki tanggung jawab besar untuk memastikan bahwa pelayanan yang diberikan kepada mahasiswa mencerminkan standar keunggulan yang tinggi. Namun, tantangan muncul ketika harus memenuhi ekspektasi  yang semakin meningkat, baik dari segi kualitas maupun aksesibilitas layanan.</w:t>
      </w:r>
      <w:r>
        <w:rPr>
          <w:lang w:val="en-US"/>
        </w:rPr>
        <w:t xml:space="preserve"> </w:t>
      </w:r>
      <w:r>
        <w:t>Adopsi teknologi WhatsApp sebagai salah satu saluran komunikasi utama telah menjadi tren yang signifikan dalam memberikan layanan pelanggan di berbagai sektor, termasuk pendidikan tinggi.</w:t>
      </w:r>
      <w:r>
        <w:rPr>
          <w:lang w:val="en-US"/>
        </w:rPr>
        <w:t xml:space="preserve"> </w:t>
      </w:r>
      <w:r>
        <w:t>Dengan lebih dari 2 miliar pengguna aktif bulanan di seluruh dunia, WhatsApp menawarkan potensi besar sebagai alat komunikasi yang efektif dan efisien.</w:t>
      </w:r>
      <w:r>
        <w:rPr>
          <w:lang w:val="en-US"/>
        </w:rPr>
        <w:t xml:space="preserve"> </w:t>
      </w:r>
      <w:r>
        <w:t>Kemampuannya untuk menyediakan layanan real-time, interaksi personal, dan akses mudah menjadikannya pilihan yang menarik bagi lembaga pendidikan tinggi untuk meningkatkan layanan kepada mahasiswa.</w:t>
      </w:r>
      <w:r>
        <w:rPr>
          <w:lang w:val="en-US"/>
        </w:rPr>
        <w:t xml:space="preserve"> </w:t>
      </w:r>
      <w:r>
        <w:t>Dalam konteks ini, penggunaan bot WhatsApp dengan menggunakan platform WhatsAuth menjadi solusi inovatif yang menarik untuk meningkatkan layanan di LLDIKTI 4.</w:t>
      </w:r>
      <w:r>
        <w:rPr>
          <w:lang w:val="en-US"/>
        </w:rPr>
        <w:t xml:space="preserve"> </w:t>
      </w:r>
      <w:r>
        <w:t>Dengan integrasi teknologi kecerdasan buatan, WhatsAuth dengan mengguanakan bahasa pemrograman Golang memungkinkan otomatisasi berbagai proses layanan dan informasi akademis.</w:t>
      </w:r>
      <w:r>
        <w:rPr>
          <w:lang w:val="en-US"/>
        </w:rPr>
        <w:t xml:space="preserve"> </w:t>
      </w:r>
      <w:r>
        <w:t>Hal ini tidak hanya dapat meningkatkan efisiensi operasional lembaga, tetapi juga memberikan pengalaman pengguna yang lebih baik.</w:t>
      </w:r>
    </w:p>
    <w:p w14:paraId="2CE0701E" w14:textId="067D882F" w:rsidR="008B3D20" w:rsidRPr="007D1242" w:rsidRDefault="001D7453">
      <w:pPr>
        <w:pStyle w:val="Heading2"/>
        <w:spacing w:before="480"/>
        <w:rPr>
          <w:lang w:val="en-US"/>
        </w:rPr>
      </w:pPr>
      <w:r>
        <w:t xml:space="preserve">2. </w:t>
      </w:r>
      <w:r w:rsidR="007D1242">
        <w:rPr>
          <w:lang w:val="en-US"/>
        </w:rPr>
        <w:t>Metode</w:t>
      </w:r>
    </w:p>
    <w:p w14:paraId="3939F841" w14:textId="72BC1AB9" w:rsidR="008B3D20" w:rsidRPr="007D1242" w:rsidRDefault="001D7453">
      <w:pPr>
        <w:pStyle w:val="Heading3"/>
        <w:rPr>
          <w:lang w:val="en-US"/>
        </w:rPr>
      </w:pPr>
      <w:r>
        <w:t xml:space="preserve">2.1 </w:t>
      </w:r>
      <w:proofErr w:type="spellStart"/>
      <w:r w:rsidR="007D1242" w:rsidRPr="007D1242">
        <w:rPr>
          <w:iCs/>
          <w:lang w:val="en-US"/>
        </w:rPr>
        <w:t>Metodologi</w:t>
      </w:r>
      <w:proofErr w:type="spellEnd"/>
      <w:r w:rsidR="007D1242" w:rsidRPr="007D1242">
        <w:rPr>
          <w:iCs/>
          <w:lang w:val="en-US"/>
        </w:rPr>
        <w:t xml:space="preserve"> </w:t>
      </w:r>
      <w:proofErr w:type="spellStart"/>
      <w:r w:rsidR="007D1242" w:rsidRPr="007D1242">
        <w:rPr>
          <w:iCs/>
          <w:lang w:val="en-US"/>
        </w:rPr>
        <w:t>Penelitian</w:t>
      </w:r>
      <w:proofErr w:type="spellEnd"/>
    </w:p>
    <w:p w14:paraId="7FF5A8C8" w14:textId="4A96E47A" w:rsidR="008B3D20" w:rsidRPr="007D1242" w:rsidRDefault="007D1242">
      <w:pPr>
        <w:pBdr>
          <w:top w:val="nil"/>
          <w:left w:val="nil"/>
          <w:bottom w:val="nil"/>
          <w:right w:val="nil"/>
          <w:between w:val="nil"/>
        </w:pBdr>
        <w:spacing w:after="240"/>
        <w:rPr>
          <w:color w:val="000000"/>
        </w:rPr>
      </w:pPr>
      <w:r w:rsidRPr="007D1242">
        <w:rPr>
          <w:color w:val="000000"/>
        </w:rPr>
        <w:t>Menggunakan WhatsAuth untuk mengembangkan chatbot WhatsApp melibatkan beberapa langkah metodologis. Berikut adalah metodologi yang dapat diadopsi:</w:t>
      </w:r>
    </w:p>
    <w:p w14:paraId="2D15244D" w14:textId="77777777" w:rsidR="007D1242" w:rsidRPr="007D1242" w:rsidRDefault="007D1242">
      <w:pPr>
        <w:numPr>
          <w:ilvl w:val="0"/>
          <w:numId w:val="1"/>
        </w:numPr>
        <w:pBdr>
          <w:top w:val="nil"/>
          <w:left w:val="nil"/>
          <w:bottom w:val="nil"/>
          <w:right w:val="nil"/>
          <w:between w:val="nil"/>
        </w:pBdr>
      </w:pPr>
      <w:proofErr w:type="spellStart"/>
      <w:r w:rsidRPr="007D1242">
        <w:rPr>
          <w:color w:val="000000"/>
          <w:lang w:val="en-US"/>
        </w:rPr>
        <w:t>Analisis</w:t>
      </w:r>
      <w:proofErr w:type="spellEnd"/>
      <w:r w:rsidRPr="007D1242">
        <w:rPr>
          <w:color w:val="000000"/>
          <w:lang w:val="en-US"/>
        </w:rPr>
        <w:t xml:space="preserve"> </w:t>
      </w:r>
      <w:proofErr w:type="spellStart"/>
      <w:r w:rsidRPr="007D1242">
        <w:rPr>
          <w:color w:val="000000"/>
          <w:lang w:val="en-US"/>
        </w:rPr>
        <w:t>Kebutuhan</w:t>
      </w:r>
      <w:proofErr w:type="spellEnd"/>
    </w:p>
    <w:p w14:paraId="60200820" w14:textId="77777777" w:rsidR="007D1242" w:rsidRPr="007D1242" w:rsidRDefault="007D1242" w:rsidP="007D1242">
      <w:pPr>
        <w:pStyle w:val="ListParagraph"/>
        <w:numPr>
          <w:ilvl w:val="1"/>
          <w:numId w:val="1"/>
        </w:numPr>
        <w:pBdr>
          <w:top w:val="nil"/>
          <w:left w:val="nil"/>
          <w:bottom w:val="nil"/>
          <w:right w:val="nil"/>
          <w:between w:val="nil"/>
        </w:pBdr>
        <w:rPr>
          <w:color w:val="000000"/>
        </w:rPr>
      </w:pPr>
      <w:r w:rsidRPr="007D1242">
        <w:rPr>
          <w:color w:val="000000"/>
        </w:rPr>
        <w:t>Identifikasi Tujuan: Tentukan tujuan dari chatbot dan masalah spesifik yang ingin diatasi.</w:t>
      </w:r>
    </w:p>
    <w:p w14:paraId="47E4A7FD" w14:textId="77777777" w:rsidR="007D1242" w:rsidRPr="007D1242" w:rsidRDefault="007D1242" w:rsidP="007D1242">
      <w:pPr>
        <w:pStyle w:val="ListParagraph"/>
        <w:numPr>
          <w:ilvl w:val="1"/>
          <w:numId w:val="1"/>
        </w:numPr>
        <w:pBdr>
          <w:top w:val="nil"/>
          <w:left w:val="nil"/>
          <w:bottom w:val="nil"/>
          <w:right w:val="nil"/>
          <w:between w:val="nil"/>
        </w:pBdr>
        <w:rPr>
          <w:color w:val="000000"/>
        </w:rPr>
      </w:pPr>
      <w:r w:rsidRPr="007D1242">
        <w:rPr>
          <w:color w:val="000000"/>
        </w:rPr>
        <w:t>Target Pengguna: Identifikasi siapa pengguna akhir bot, seperti mahasiswa, staf administrasi, atau lainnya.</w:t>
      </w:r>
    </w:p>
    <w:p w14:paraId="0E58F253" w14:textId="2A0D721F" w:rsidR="008B3D20" w:rsidRPr="007D1242" w:rsidRDefault="007D1242" w:rsidP="007D1242">
      <w:pPr>
        <w:pStyle w:val="ListParagraph"/>
        <w:numPr>
          <w:ilvl w:val="1"/>
          <w:numId w:val="1"/>
        </w:numPr>
        <w:pBdr>
          <w:top w:val="nil"/>
          <w:left w:val="nil"/>
          <w:bottom w:val="nil"/>
          <w:right w:val="nil"/>
          <w:between w:val="nil"/>
        </w:pBdr>
      </w:pPr>
      <w:r w:rsidRPr="007D1242">
        <w:rPr>
          <w:color w:val="000000"/>
        </w:rPr>
        <w:t>Fitur yang Dibutuhkan: Tentukan fitur utama yang diinginkan, seperti Presensi, Panduan PDM , konsultasi akademik, dan layanan informasi.</w:t>
      </w:r>
      <w:r w:rsidR="001D7453" w:rsidRPr="007D1242">
        <w:rPr>
          <w:color w:val="000000"/>
        </w:rPr>
        <w:t xml:space="preserve"> </w:t>
      </w:r>
    </w:p>
    <w:p w14:paraId="1A5BC274" w14:textId="3BE2A1D4" w:rsidR="008B3D20" w:rsidRPr="007D1242" w:rsidRDefault="007D1242" w:rsidP="007D1242">
      <w:pPr>
        <w:numPr>
          <w:ilvl w:val="0"/>
          <w:numId w:val="1"/>
        </w:numPr>
        <w:pBdr>
          <w:top w:val="nil"/>
          <w:left w:val="nil"/>
          <w:bottom w:val="nil"/>
          <w:right w:val="nil"/>
          <w:between w:val="nil"/>
        </w:pBdr>
      </w:pPr>
      <w:r w:rsidRPr="007D1242">
        <w:rPr>
          <w:color w:val="000000"/>
        </w:rPr>
        <w:t>Pemetaan Proses Bisnis</w:t>
      </w:r>
      <w:r w:rsidRPr="007D1242">
        <w:rPr>
          <w:color w:val="000000"/>
        </w:rPr>
        <w:t xml:space="preserve"> </w:t>
      </w:r>
    </w:p>
    <w:p w14:paraId="1052D5C0" w14:textId="77777777" w:rsidR="007D1242" w:rsidRDefault="007D1242" w:rsidP="007D1242">
      <w:pPr>
        <w:pStyle w:val="ListParagraph"/>
        <w:numPr>
          <w:ilvl w:val="1"/>
          <w:numId w:val="1"/>
        </w:numPr>
        <w:pBdr>
          <w:top w:val="nil"/>
          <w:left w:val="nil"/>
          <w:bottom w:val="nil"/>
          <w:right w:val="nil"/>
          <w:between w:val="nil"/>
        </w:pBdr>
      </w:pPr>
      <w:r>
        <w:lastRenderedPageBreak/>
        <w:t>Proses Layanan: Pemetaan proses layanan yang akan diotomatisasi, misalnya, proses pendaftaran kursus, penyampaian informasi akademik, dan bantuan umum.</w:t>
      </w:r>
    </w:p>
    <w:p w14:paraId="00671F4E" w14:textId="54DEDEF2" w:rsidR="007D1242" w:rsidRDefault="007D1242" w:rsidP="007D1242">
      <w:pPr>
        <w:pStyle w:val="ListParagraph"/>
        <w:numPr>
          <w:ilvl w:val="1"/>
          <w:numId w:val="1"/>
        </w:numPr>
        <w:pBdr>
          <w:top w:val="nil"/>
          <w:left w:val="nil"/>
          <w:bottom w:val="nil"/>
          <w:right w:val="nil"/>
          <w:between w:val="nil"/>
        </w:pBdr>
      </w:pPr>
      <w:r>
        <w:t>Alur Kerja: Rinci langkah-langkah spesifik dalam setiap proses layanan.</w:t>
      </w:r>
    </w:p>
    <w:p w14:paraId="01DF93EE" w14:textId="793AD02C" w:rsidR="007D1242" w:rsidRPr="007D1242" w:rsidRDefault="007D1242">
      <w:pPr>
        <w:numPr>
          <w:ilvl w:val="0"/>
          <w:numId w:val="1"/>
        </w:numPr>
        <w:pBdr>
          <w:top w:val="nil"/>
          <w:left w:val="nil"/>
          <w:bottom w:val="nil"/>
          <w:right w:val="nil"/>
          <w:between w:val="nil"/>
        </w:pBdr>
      </w:pPr>
      <w:r w:rsidRPr="007D1242">
        <w:rPr>
          <w:color w:val="000000"/>
        </w:rPr>
        <w:t>Desain Conversational</w:t>
      </w:r>
      <w:r w:rsidRPr="007D1242">
        <w:rPr>
          <w:color w:val="000000"/>
        </w:rPr>
        <w:t xml:space="preserve"> </w:t>
      </w:r>
    </w:p>
    <w:p w14:paraId="6AEEF880" w14:textId="77777777" w:rsidR="007D1242" w:rsidRDefault="007D1242" w:rsidP="007D1242">
      <w:pPr>
        <w:pStyle w:val="ListParagraph"/>
        <w:numPr>
          <w:ilvl w:val="1"/>
          <w:numId w:val="1"/>
        </w:numPr>
        <w:pBdr>
          <w:top w:val="nil"/>
          <w:left w:val="nil"/>
          <w:bottom w:val="nil"/>
          <w:right w:val="nil"/>
          <w:between w:val="nil"/>
        </w:pBdr>
      </w:pPr>
      <w:r>
        <w:t>Alur Percakapan: Buat skenario percakapan yang logis dan intuitif.</w:t>
      </w:r>
    </w:p>
    <w:p w14:paraId="6CC036D1" w14:textId="77777777" w:rsidR="007D1242" w:rsidRDefault="007D1242" w:rsidP="007D1242">
      <w:pPr>
        <w:pStyle w:val="ListParagraph"/>
        <w:numPr>
          <w:ilvl w:val="1"/>
          <w:numId w:val="1"/>
        </w:numPr>
        <w:pBdr>
          <w:top w:val="nil"/>
          <w:left w:val="nil"/>
          <w:bottom w:val="nil"/>
          <w:right w:val="nil"/>
          <w:between w:val="nil"/>
        </w:pBdr>
      </w:pPr>
      <w:r>
        <w:t>Respons dan Prompt: Definisikan respons yang bot akan berikan pada berbagai input pengguna.</w:t>
      </w:r>
    </w:p>
    <w:p w14:paraId="60512976" w14:textId="2503D48E" w:rsidR="007D1242" w:rsidRPr="007D1242" w:rsidRDefault="007D1242" w:rsidP="007D1242">
      <w:pPr>
        <w:pStyle w:val="ListParagraph"/>
        <w:numPr>
          <w:ilvl w:val="1"/>
          <w:numId w:val="1"/>
        </w:numPr>
        <w:pBdr>
          <w:top w:val="nil"/>
          <w:left w:val="nil"/>
          <w:bottom w:val="nil"/>
          <w:right w:val="nil"/>
          <w:between w:val="nil"/>
        </w:pBdr>
      </w:pPr>
      <w:r>
        <w:t>Fallback Scenarios: Rancang tanggapan untuk pertanyaan atau permintaan yang tidak dapat dipahami oleh bot.</w:t>
      </w:r>
    </w:p>
    <w:p w14:paraId="1D0D7433" w14:textId="0A029415" w:rsidR="008B3D20" w:rsidRDefault="007D1242">
      <w:pPr>
        <w:numPr>
          <w:ilvl w:val="0"/>
          <w:numId w:val="1"/>
        </w:numPr>
        <w:pBdr>
          <w:top w:val="nil"/>
          <w:left w:val="nil"/>
          <w:bottom w:val="nil"/>
          <w:right w:val="nil"/>
          <w:between w:val="nil"/>
        </w:pBdr>
      </w:pPr>
      <w:r w:rsidRPr="007D1242">
        <w:t>Pengembangan Bot Menggunakan WhatsAuth</w:t>
      </w:r>
    </w:p>
    <w:p w14:paraId="1B25A5B0" w14:textId="77777777" w:rsidR="007D1242" w:rsidRPr="007D1242" w:rsidRDefault="007D1242" w:rsidP="007D1242">
      <w:pPr>
        <w:pStyle w:val="ListParagraph"/>
        <w:numPr>
          <w:ilvl w:val="1"/>
          <w:numId w:val="1"/>
        </w:numPr>
        <w:pBdr>
          <w:top w:val="nil"/>
          <w:left w:val="nil"/>
          <w:bottom w:val="nil"/>
          <w:right w:val="nil"/>
          <w:between w:val="nil"/>
        </w:pBdr>
        <w:rPr>
          <w:lang w:val="en-US"/>
        </w:rPr>
      </w:pPr>
      <w:r w:rsidRPr="007D1242">
        <w:rPr>
          <w:lang w:val="en-US"/>
        </w:rPr>
        <w:t xml:space="preserve">Platform Setup: </w:t>
      </w:r>
      <w:proofErr w:type="spellStart"/>
      <w:r w:rsidRPr="007D1242">
        <w:rPr>
          <w:lang w:val="en-US"/>
        </w:rPr>
        <w:t>Konfigurasi</w:t>
      </w:r>
      <w:proofErr w:type="spellEnd"/>
      <w:r w:rsidRPr="007D1242">
        <w:rPr>
          <w:lang w:val="en-US"/>
        </w:rPr>
        <w:t xml:space="preserve"> </w:t>
      </w:r>
      <w:proofErr w:type="spellStart"/>
      <w:r w:rsidRPr="007D1242">
        <w:rPr>
          <w:lang w:val="en-US"/>
        </w:rPr>
        <w:t>WhatsAuth</w:t>
      </w:r>
      <w:proofErr w:type="spellEnd"/>
      <w:r w:rsidRPr="007D1242">
        <w:rPr>
          <w:lang w:val="en-US"/>
        </w:rPr>
        <w:t xml:space="preserve"> untuk </w:t>
      </w:r>
      <w:proofErr w:type="spellStart"/>
      <w:r w:rsidRPr="007D1242">
        <w:rPr>
          <w:lang w:val="en-US"/>
        </w:rPr>
        <w:t>berinteraksi</w:t>
      </w:r>
      <w:proofErr w:type="spellEnd"/>
      <w:r w:rsidRPr="007D1242">
        <w:rPr>
          <w:lang w:val="en-US"/>
        </w:rPr>
        <w:t xml:space="preserve"> dengan API WhatsApp Business.</w:t>
      </w:r>
    </w:p>
    <w:p w14:paraId="0E5202C5" w14:textId="77777777" w:rsidR="007D1242" w:rsidRPr="007D1242" w:rsidRDefault="007D1242" w:rsidP="007D1242">
      <w:pPr>
        <w:pStyle w:val="ListParagraph"/>
        <w:numPr>
          <w:ilvl w:val="1"/>
          <w:numId w:val="1"/>
        </w:numPr>
        <w:pBdr>
          <w:top w:val="nil"/>
          <w:left w:val="nil"/>
          <w:bottom w:val="nil"/>
          <w:right w:val="nil"/>
          <w:between w:val="nil"/>
        </w:pBdr>
        <w:rPr>
          <w:lang w:val="en-US"/>
        </w:rPr>
      </w:pPr>
      <w:r w:rsidRPr="007D1242">
        <w:rPr>
          <w:lang w:val="en-US"/>
        </w:rPr>
        <w:t xml:space="preserve">Script Development: </w:t>
      </w:r>
      <w:proofErr w:type="spellStart"/>
      <w:r w:rsidRPr="007D1242">
        <w:rPr>
          <w:lang w:val="en-US"/>
        </w:rPr>
        <w:t>Pengembangan</w:t>
      </w:r>
      <w:proofErr w:type="spellEnd"/>
      <w:r w:rsidRPr="007D1242">
        <w:rPr>
          <w:lang w:val="en-US"/>
        </w:rPr>
        <w:t xml:space="preserve"> </w:t>
      </w:r>
      <w:proofErr w:type="spellStart"/>
      <w:r w:rsidRPr="007D1242">
        <w:rPr>
          <w:lang w:val="en-US"/>
        </w:rPr>
        <w:t>skrip</w:t>
      </w:r>
      <w:proofErr w:type="spellEnd"/>
      <w:r w:rsidRPr="007D1242">
        <w:rPr>
          <w:lang w:val="en-US"/>
        </w:rPr>
        <w:t xml:space="preserve"> bot </w:t>
      </w:r>
      <w:proofErr w:type="spellStart"/>
      <w:r w:rsidRPr="007D1242">
        <w:rPr>
          <w:lang w:val="en-US"/>
        </w:rPr>
        <w:t>menggunakan</w:t>
      </w:r>
      <w:proofErr w:type="spellEnd"/>
      <w:r w:rsidRPr="007D1242">
        <w:rPr>
          <w:lang w:val="en-US"/>
        </w:rPr>
        <w:t xml:space="preserve"> </w:t>
      </w:r>
      <w:proofErr w:type="spellStart"/>
      <w:r w:rsidRPr="007D1242">
        <w:rPr>
          <w:lang w:val="en-US"/>
        </w:rPr>
        <w:t>bahasa</w:t>
      </w:r>
      <w:proofErr w:type="spellEnd"/>
      <w:r w:rsidRPr="007D1242">
        <w:rPr>
          <w:lang w:val="en-US"/>
        </w:rPr>
        <w:t xml:space="preserve"> </w:t>
      </w:r>
      <w:proofErr w:type="spellStart"/>
      <w:r w:rsidRPr="007D1242">
        <w:rPr>
          <w:lang w:val="en-US"/>
        </w:rPr>
        <w:t>pemrograman</w:t>
      </w:r>
      <w:proofErr w:type="spellEnd"/>
      <w:r w:rsidRPr="007D1242">
        <w:rPr>
          <w:lang w:val="en-US"/>
        </w:rPr>
        <w:t xml:space="preserve"> </w:t>
      </w:r>
      <w:proofErr w:type="spellStart"/>
      <w:r w:rsidRPr="007D1242">
        <w:rPr>
          <w:lang w:val="en-US"/>
        </w:rPr>
        <w:t>seperti</w:t>
      </w:r>
      <w:proofErr w:type="spellEnd"/>
      <w:r w:rsidRPr="007D1242">
        <w:rPr>
          <w:lang w:val="en-US"/>
        </w:rPr>
        <w:t xml:space="preserve"> Python </w:t>
      </w:r>
      <w:proofErr w:type="spellStart"/>
      <w:r w:rsidRPr="007D1242">
        <w:rPr>
          <w:lang w:val="en-US"/>
        </w:rPr>
        <w:t>atau</w:t>
      </w:r>
      <w:proofErr w:type="spellEnd"/>
      <w:r w:rsidRPr="007D1242">
        <w:rPr>
          <w:lang w:val="en-US"/>
        </w:rPr>
        <w:t xml:space="preserve"> JavaScript.</w:t>
      </w:r>
    </w:p>
    <w:p w14:paraId="7B92F0BC" w14:textId="74F1C3FA" w:rsidR="007D1242" w:rsidRDefault="007D1242" w:rsidP="007D1242">
      <w:pPr>
        <w:pStyle w:val="ListParagraph"/>
        <w:numPr>
          <w:ilvl w:val="1"/>
          <w:numId w:val="1"/>
        </w:numPr>
        <w:pBdr>
          <w:top w:val="nil"/>
          <w:left w:val="nil"/>
          <w:bottom w:val="nil"/>
          <w:right w:val="nil"/>
          <w:between w:val="nil"/>
        </w:pBdr>
        <w:rPr>
          <w:lang w:val="en-US"/>
        </w:rPr>
      </w:pPr>
      <w:r w:rsidRPr="007D1242">
        <w:rPr>
          <w:lang w:val="en-US"/>
        </w:rPr>
        <w:t xml:space="preserve">Integrasi API: </w:t>
      </w:r>
      <w:proofErr w:type="spellStart"/>
      <w:r w:rsidRPr="007D1242">
        <w:rPr>
          <w:lang w:val="en-US"/>
        </w:rPr>
        <w:t>Integrasikan</w:t>
      </w:r>
      <w:proofErr w:type="spellEnd"/>
      <w:r w:rsidRPr="007D1242">
        <w:rPr>
          <w:lang w:val="en-US"/>
        </w:rPr>
        <w:t xml:space="preserve"> bot dengan </w:t>
      </w:r>
      <w:proofErr w:type="spellStart"/>
      <w:r w:rsidRPr="007D1242">
        <w:rPr>
          <w:lang w:val="en-US"/>
        </w:rPr>
        <w:t>WhatsAuth</w:t>
      </w:r>
      <w:proofErr w:type="spellEnd"/>
      <w:r w:rsidRPr="007D1242">
        <w:rPr>
          <w:lang w:val="en-US"/>
        </w:rPr>
        <w:t xml:space="preserve"> untuk </w:t>
      </w:r>
      <w:proofErr w:type="spellStart"/>
      <w:r w:rsidRPr="007D1242">
        <w:rPr>
          <w:lang w:val="en-US"/>
        </w:rPr>
        <w:t>memungkinkan</w:t>
      </w:r>
      <w:proofErr w:type="spellEnd"/>
      <w:r w:rsidRPr="007D1242">
        <w:rPr>
          <w:lang w:val="en-US"/>
        </w:rPr>
        <w:t xml:space="preserve"> </w:t>
      </w:r>
      <w:proofErr w:type="spellStart"/>
      <w:r w:rsidRPr="007D1242">
        <w:rPr>
          <w:lang w:val="en-US"/>
        </w:rPr>
        <w:t>komunikasi</w:t>
      </w:r>
      <w:proofErr w:type="spellEnd"/>
      <w:r w:rsidRPr="007D1242">
        <w:rPr>
          <w:lang w:val="en-US"/>
        </w:rPr>
        <w:t xml:space="preserve"> </w:t>
      </w:r>
      <w:proofErr w:type="spellStart"/>
      <w:r w:rsidRPr="007D1242">
        <w:rPr>
          <w:lang w:val="en-US"/>
        </w:rPr>
        <w:t>melalui</w:t>
      </w:r>
      <w:proofErr w:type="spellEnd"/>
      <w:r w:rsidRPr="007D1242">
        <w:rPr>
          <w:lang w:val="en-US"/>
        </w:rPr>
        <w:t xml:space="preserve"> WhatsApp.</w:t>
      </w:r>
    </w:p>
    <w:p w14:paraId="5F52E57C" w14:textId="57DF97C3" w:rsidR="007D1242" w:rsidRDefault="007D1242" w:rsidP="007D1242">
      <w:pPr>
        <w:numPr>
          <w:ilvl w:val="0"/>
          <w:numId w:val="1"/>
        </w:numPr>
        <w:pBdr>
          <w:top w:val="nil"/>
          <w:left w:val="nil"/>
          <w:bottom w:val="nil"/>
          <w:right w:val="nil"/>
          <w:between w:val="nil"/>
        </w:pBdr>
      </w:pPr>
      <w:r w:rsidRPr="007D1242">
        <w:t>Pengujian dan Evaluasi</w:t>
      </w:r>
    </w:p>
    <w:p w14:paraId="45B026E8" w14:textId="3FF0CDC1" w:rsidR="007D1242" w:rsidRPr="007D1242" w:rsidRDefault="007D1242" w:rsidP="009612FF">
      <w:pPr>
        <w:pStyle w:val="ListParagraph"/>
        <w:numPr>
          <w:ilvl w:val="1"/>
          <w:numId w:val="1"/>
        </w:numPr>
        <w:pBdr>
          <w:top w:val="nil"/>
          <w:left w:val="nil"/>
          <w:bottom w:val="nil"/>
          <w:right w:val="nil"/>
          <w:between w:val="nil"/>
        </w:pBdr>
        <w:rPr>
          <w:lang w:val="en-US"/>
        </w:rPr>
      </w:pPr>
      <w:r w:rsidRPr="007D1242">
        <w:rPr>
          <w:lang w:val="en-US"/>
        </w:rPr>
        <w:t xml:space="preserve">Internal Testing: </w:t>
      </w:r>
      <w:proofErr w:type="spellStart"/>
      <w:r w:rsidRPr="007D1242">
        <w:rPr>
          <w:lang w:val="en-US"/>
        </w:rPr>
        <w:t>Lakukan</w:t>
      </w:r>
      <w:proofErr w:type="spellEnd"/>
      <w:r w:rsidRPr="007D1242">
        <w:rPr>
          <w:lang w:val="en-US"/>
        </w:rPr>
        <w:t xml:space="preserve"> </w:t>
      </w:r>
      <w:proofErr w:type="spellStart"/>
      <w:r w:rsidRPr="007D1242">
        <w:rPr>
          <w:lang w:val="en-US"/>
        </w:rPr>
        <w:t>pengujian</w:t>
      </w:r>
      <w:proofErr w:type="spellEnd"/>
      <w:r w:rsidRPr="007D1242">
        <w:rPr>
          <w:lang w:val="en-US"/>
        </w:rPr>
        <w:t xml:space="preserve"> </w:t>
      </w:r>
      <w:proofErr w:type="spellStart"/>
      <w:r w:rsidRPr="007D1242">
        <w:rPr>
          <w:lang w:val="en-US"/>
        </w:rPr>
        <w:t>awal</w:t>
      </w:r>
      <w:proofErr w:type="spellEnd"/>
      <w:r w:rsidRPr="007D1242">
        <w:rPr>
          <w:lang w:val="en-US"/>
        </w:rPr>
        <w:t xml:space="preserve"> di </w:t>
      </w:r>
      <w:proofErr w:type="spellStart"/>
      <w:r w:rsidRPr="007D1242">
        <w:rPr>
          <w:lang w:val="en-US"/>
        </w:rPr>
        <w:t>lingkungan</w:t>
      </w:r>
      <w:proofErr w:type="spellEnd"/>
      <w:r w:rsidRPr="007D1242">
        <w:rPr>
          <w:lang w:val="en-US"/>
        </w:rPr>
        <w:t xml:space="preserve"> </w:t>
      </w:r>
      <w:proofErr w:type="spellStart"/>
      <w:r w:rsidRPr="007D1242">
        <w:rPr>
          <w:lang w:val="en-US"/>
        </w:rPr>
        <w:t>tertutup</w:t>
      </w:r>
      <w:proofErr w:type="spellEnd"/>
      <w:r w:rsidRPr="007D1242">
        <w:rPr>
          <w:lang w:val="en-US"/>
        </w:rPr>
        <w:t xml:space="preserve"> untuk </w:t>
      </w:r>
      <w:proofErr w:type="spellStart"/>
      <w:r w:rsidRPr="007D1242">
        <w:rPr>
          <w:lang w:val="en-US"/>
        </w:rPr>
        <w:t>memastikan</w:t>
      </w:r>
      <w:proofErr w:type="spellEnd"/>
      <w:r w:rsidRPr="007D1242">
        <w:rPr>
          <w:lang w:val="en-US"/>
        </w:rPr>
        <w:t xml:space="preserve"> </w:t>
      </w:r>
      <w:proofErr w:type="spellStart"/>
      <w:r w:rsidRPr="007D1242">
        <w:rPr>
          <w:lang w:val="en-US"/>
        </w:rPr>
        <w:t>bahwa</w:t>
      </w:r>
      <w:proofErr w:type="spellEnd"/>
      <w:r w:rsidRPr="007D1242">
        <w:rPr>
          <w:lang w:val="en-US"/>
        </w:rPr>
        <w:t xml:space="preserve"> bot </w:t>
      </w:r>
      <w:proofErr w:type="spellStart"/>
      <w:r w:rsidRPr="007D1242">
        <w:rPr>
          <w:lang w:val="en-US"/>
        </w:rPr>
        <w:t>bekerja</w:t>
      </w:r>
      <w:proofErr w:type="spellEnd"/>
      <w:r w:rsidRPr="007D1242">
        <w:rPr>
          <w:lang w:val="en-US"/>
        </w:rPr>
        <w:t xml:space="preserve"> </w:t>
      </w:r>
      <w:proofErr w:type="spellStart"/>
      <w:r w:rsidRPr="007D1242">
        <w:rPr>
          <w:lang w:val="en-US"/>
        </w:rPr>
        <w:t>sesuai</w:t>
      </w:r>
      <w:proofErr w:type="spellEnd"/>
      <w:r w:rsidRPr="007D1242">
        <w:rPr>
          <w:lang w:val="en-US"/>
        </w:rPr>
        <w:t xml:space="preserve"> dengan </w:t>
      </w:r>
      <w:proofErr w:type="spellStart"/>
      <w:r w:rsidRPr="007D1242">
        <w:rPr>
          <w:lang w:val="en-US"/>
        </w:rPr>
        <w:t>rencana</w:t>
      </w:r>
      <w:proofErr w:type="spellEnd"/>
      <w:r w:rsidRPr="007D1242">
        <w:rPr>
          <w:lang w:val="en-US"/>
        </w:rPr>
        <w:t>.</w:t>
      </w:r>
    </w:p>
    <w:p w14:paraId="11D17890" w14:textId="50DEF6C1" w:rsidR="007D1242" w:rsidRPr="007D1242" w:rsidRDefault="007D1242" w:rsidP="009612FF">
      <w:pPr>
        <w:pStyle w:val="ListParagraph"/>
        <w:numPr>
          <w:ilvl w:val="1"/>
          <w:numId w:val="1"/>
        </w:numPr>
        <w:pBdr>
          <w:top w:val="nil"/>
          <w:left w:val="nil"/>
          <w:bottom w:val="nil"/>
          <w:right w:val="nil"/>
          <w:between w:val="nil"/>
        </w:pBdr>
        <w:rPr>
          <w:lang w:val="en-US"/>
        </w:rPr>
      </w:pPr>
      <w:r w:rsidRPr="007D1242">
        <w:rPr>
          <w:lang w:val="en-US"/>
        </w:rPr>
        <w:t xml:space="preserve">Beta Testing: Uji bot dengan </w:t>
      </w:r>
      <w:proofErr w:type="spellStart"/>
      <w:r w:rsidRPr="007D1242">
        <w:rPr>
          <w:lang w:val="en-US"/>
        </w:rPr>
        <w:t>sekelompok</w:t>
      </w:r>
      <w:proofErr w:type="spellEnd"/>
      <w:r w:rsidRPr="007D1242">
        <w:rPr>
          <w:lang w:val="en-US"/>
        </w:rPr>
        <w:t xml:space="preserve"> </w:t>
      </w:r>
      <w:proofErr w:type="spellStart"/>
      <w:r w:rsidRPr="007D1242">
        <w:rPr>
          <w:lang w:val="en-US"/>
        </w:rPr>
        <w:t>pengguna</w:t>
      </w:r>
      <w:proofErr w:type="spellEnd"/>
      <w:r w:rsidRPr="007D1242">
        <w:rPr>
          <w:lang w:val="en-US"/>
        </w:rPr>
        <w:t xml:space="preserve"> </w:t>
      </w:r>
      <w:proofErr w:type="spellStart"/>
      <w:r w:rsidRPr="007D1242">
        <w:rPr>
          <w:lang w:val="en-US"/>
        </w:rPr>
        <w:t>terbatas</w:t>
      </w:r>
      <w:proofErr w:type="spellEnd"/>
      <w:r w:rsidRPr="007D1242">
        <w:rPr>
          <w:lang w:val="en-US"/>
        </w:rPr>
        <w:t xml:space="preserve"> untuk </w:t>
      </w:r>
      <w:proofErr w:type="spellStart"/>
      <w:r w:rsidRPr="007D1242">
        <w:rPr>
          <w:lang w:val="en-US"/>
        </w:rPr>
        <w:t>mendapatkan</w:t>
      </w:r>
      <w:proofErr w:type="spellEnd"/>
      <w:r w:rsidRPr="007D1242">
        <w:rPr>
          <w:lang w:val="en-US"/>
        </w:rPr>
        <w:t xml:space="preserve"> </w:t>
      </w:r>
      <w:proofErr w:type="spellStart"/>
      <w:r w:rsidRPr="007D1242">
        <w:rPr>
          <w:lang w:val="en-US"/>
        </w:rPr>
        <w:t>umpan</w:t>
      </w:r>
      <w:proofErr w:type="spellEnd"/>
      <w:r w:rsidRPr="007D1242">
        <w:rPr>
          <w:lang w:val="en-US"/>
        </w:rPr>
        <w:t xml:space="preserve"> </w:t>
      </w:r>
      <w:proofErr w:type="spellStart"/>
      <w:r w:rsidRPr="007D1242">
        <w:rPr>
          <w:lang w:val="en-US"/>
        </w:rPr>
        <w:t>balik</w:t>
      </w:r>
      <w:proofErr w:type="spellEnd"/>
      <w:r w:rsidRPr="007D1242">
        <w:rPr>
          <w:lang w:val="en-US"/>
        </w:rPr>
        <w:t xml:space="preserve"> </w:t>
      </w:r>
      <w:proofErr w:type="spellStart"/>
      <w:r w:rsidRPr="007D1242">
        <w:rPr>
          <w:lang w:val="en-US"/>
        </w:rPr>
        <w:t>awal</w:t>
      </w:r>
      <w:proofErr w:type="spellEnd"/>
      <w:r w:rsidRPr="007D1242">
        <w:rPr>
          <w:lang w:val="en-US"/>
        </w:rPr>
        <w:t>.</w:t>
      </w:r>
    </w:p>
    <w:p w14:paraId="79F83119" w14:textId="0192E9E4" w:rsidR="007D1242" w:rsidRPr="007D1242" w:rsidRDefault="007D1242" w:rsidP="009612FF">
      <w:pPr>
        <w:pStyle w:val="ListParagraph"/>
        <w:numPr>
          <w:ilvl w:val="1"/>
          <w:numId w:val="1"/>
        </w:numPr>
        <w:pBdr>
          <w:top w:val="nil"/>
          <w:left w:val="nil"/>
          <w:bottom w:val="nil"/>
          <w:right w:val="nil"/>
          <w:between w:val="nil"/>
        </w:pBdr>
        <w:rPr>
          <w:lang w:val="en-US"/>
        </w:rPr>
      </w:pPr>
      <w:proofErr w:type="spellStart"/>
      <w:r w:rsidRPr="007D1242">
        <w:rPr>
          <w:lang w:val="en-US"/>
        </w:rPr>
        <w:t>Iterasi</w:t>
      </w:r>
      <w:proofErr w:type="spellEnd"/>
      <w:r w:rsidRPr="007D1242">
        <w:rPr>
          <w:lang w:val="en-US"/>
        </w:rPr>
        <w:t xml:space="preserve"> </w:t>
      </w:r>
      <w:proofErr w:type="spellStart"/>
      <w:r w:rsidRPr="007D1242">
        <w:rPr>
          <w:lang w:val="en-US"/>
        </w:rPr>
        <w:t>Perbaikan</w:t>
      </w:r>
      <w:proofErr w:type="spellEnd"/>
      <w:r w:rsidRPr="007D1242">
        <w:rPr>
          <w:lang w:val="en-US"/>
        </w:rPr>
        <w:t xml:space="preserve">: </w:t>
      </w:r>
      <w:proofErr w:type="spellStart"/>
      <w:r w:rsidRPr="007D1242">
        <w:rPr>
          <w:lang w:val="en-US"/>
        </w:rPr>
        <w:t>Berdasarkan</w:t>
      </w:r>
      <w:proofErr w:type="spellEnd"/>
      <w:r w:rsidRPr="007D1242">
        <w:rPr>
          <w:lang w:val="en-US"/>
        </w:rPr>
        <w:t xml:space="preserve"> </w:t>
      </w:r>
      <w:proofErr w:type="spellStart"/>
      <w:r w:rsidRPr="007D1242">
        <w:rPr>
          <w:lang w:val="en-US"/>
        </w:rPr>
        <w:t>umpan</w:t>
      </w:r>
      <w:proofErr w:type="spellEnd"/>
      <w:r w:rsidRPr="007D1242">
        <w:rPr>
          <w:lang w:val="en-US"/>
        </w:rPr>
        <w:t xml:space="preserve"> </w:t>
      </w:r>
      <w:proofErr w:type="spellStart"/>
      <w:r w:rsidRPr="007D1242">
        <w:rPr>
          <w:lang w:val="en-US"/>
        </w:rPr>
        <w:t>balik</w:t>
      </w:r>
      <w:proofErr w:type="spellEnd"/>
      <w:r w:rsidRPr="007D1242">
        <w:rPr>
          <w:lang w:val="en-US"/>
        </w:rPr>
        <w:t xml:space="preserve"> </w:t>
      </w:r>
      <w:proofErr w:type="spellStart"/>
      <w:r w:rsidRPr="007D1242">
        <w:rPr>
          <w:lang w:val="en-US"/>
        </w:rPr>
        <w:t>dari</w:t>
      </w:r>
      <w:proofErr w:type="spellEnd"/>
      <w:r w:rsidRPr="007D1242">
        <w:rPr>
          <w:lang w:val="en-US"/>
        </w:rPr>
        <w:t xml:space="preserve"> </w:t>
      </w:r>
      <w:proofErr w:type="spellStart"/>
      <w:r w:rsidRPr="007D1242">
        <w:rPr>
          <w:lang w:val="en-US"/>
        </w:rPr>
        <w:t>pengujian</w:t>
      </w:r>
      <w:proofErr w:type="spellEnd"/>
      <w:r w:rsidRPr="007D1242">
        <w:rPr>
          <w:lang w:val="en-US"/>
        </w:rPr>
        <w:t xml:space="preserve">, </w:t>
      </w:r>
      <w:proofErr w:type="spellStart"/>
      <w:r w:rsidRPr="007D1242">
        <w:rPr>
          <w:lang w:val="en-US"/>
        </w:rPr>
        <w:t>lakukan</w:t>
      </w:r>
      <w:proofErr w:type="spellEnd"/>
      <w:r w:rsidRPr="007D1242">
        <w:rPr>
          <w:lang w:val="en-US"/>
        </w:rPr>
        <w:t xml:space="preserve"> </w:t>
      </w:r>
      <w:proofErr w:type="spellStart"/>
      <w:r w:rsidRPr="007D1242">
        <w:rPr>
          <w:lang w:val="en-US"/>
        </w:rPr>
        <w:t>perbaikan</w:t>
      </w:r>
      <w:proofErr w:type="spellEnd"/>
      <w:r w:rsidRPr="007D1242">
        <w:rPr>
          <w:lang w:val="en-US"/>
        </w:rPr>
        <w:t xml:space="preserve"> dan </w:t>
      </w:r>
      <w:proofErr w:type="spellStart"/>
      <w:r w:rsidRPr="007D1242">
        <w:rPr>
          <w:lang w:val="en-US"/>
        </w:rPr>
        <w:t>penyesuaian</w:t>
      </w:r>
      <w:proofErr w:type="spellEnd"/>
      <w:r w:rsidRPr="007D1242">
        <w:rPr>
          <w:lang w:val="en-US"/>
        </w:rPr>
        <w:t xml:space="preserve"> pada bot.</w:t>
      </w:r>
    </w:p>
    <w:p w14:paraId="282F82AC" w14:textId="77777777" w:rsidR="008B3D20" w:rsidRDefault="008B3D20"/>
    <w:p w14:paraId="41B4D886" w14:textId="70E101A9" w:rsidR="008B3D20" w:rsidRDefault="001D7453">
      <w:pPr>
        <w:pStyle w:val="Heading3"/>
        <w:rPr>
          <w:lang w:val="en-US"/>
        </w:rPr>
      </w:pPr>
      <w:r>
        <w:t xml:space="preserve">2.2  </w:t>
      </w:r>
      <w:r w:rsidR="00975D23">
        <w:rPr>
          <w:lang w:val="en-US"/>
        </w:rPr>
        <w:t xml:space="preserve">Diagram </w:t>
      </w:r>
      <w:proofErr w:type="spellStart"/>
      <w:r w:rsidR="00975D23">
        <w:rPr>
          <w:lang w:val="en-US"/>
        </w:rPr>
        <w:t>Metodologi</w:t>
      </w:r>
      <w:proofErr w:type="spellEnd"/>
      <w:r w:rsidR="00975D23">
        <w:rPr>
          <w:lang w:val="en-US"/>
        </w:rPr>
        <w:t xml:space="preserve"> </w:t>
      </w:r>
      <w:proofErr w:type="spellStart"/>
      <w:r w:rsidR="00975D23">
        <w:rPr>
          <w:lang w:val="en-US"/>
        </w:rPr>
        <w:t>Penelitian</w:t>
      </w:r>
      <w:proofErr w:type="spellEnd"/>
    </w:p>
    <w:p w14:paraId="1685724D" w14:textId="77777777" w:rsidR="00975D23" w:rsidRDefault="00975D23" w:rsidP="00975D23">
      <w:pPr>
        <w:pStyle w:val="BodyText"/>
        <w:rPr>
          <w:lang w:val="en-US"/>
        </w:rPr>
      </w:pPr>
      <w:proofErr w:type="spellStart"/>
      <w:r>
        <w:rPr>
          <w:lang w:val="en-US"/>
        </w:rPr>
        <w:t>Tahapan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sesuai</w:t>
      </w:r>
      <w:proofErr w:type="spellEnd"/>
      <w:r>
        <w:rPr>
          <w:lang w:val="en-US"/>
        </w:rPr>
        <w:t xml:space="preserve"> dengan diagram </w:t>
      </w:r>
      <w:proofErr w:type="spellStart"/>
      <w:r>
        <w:rPr>
          <w:lang w:val="en-US"/>
        </w:rPr>
        <w:t>alir</w:t>
      </w:r>
      <w:proofErr w:type="spellEnd"/>
      <w:r>
        <w:rPr>
          <w:lang w:val="en-US"/>
        </w:rPr>
        <w:t xml:space="preserve"> pada Gambar 1. </w:t>
      </w:r>
    </w:p>
    <w:p w14:paraId="6498F869" w14:textId="0BD003CE" w:rsidR="00975D23" w:rsidRDefault="00975D23" w:rsidP="00975D23">
      <w:pPr>
        <w:jc w:val="center"/>
        <w:rPr>
          <w:rFonts w:ascii="Times New Roman" w:eastAsia="Times New Roman" w:hAnsi="Times New Roman" w:cs="Times New Roman"/>
          <w:sz w:val="24"/>
          <w:szCs w:val="24"/>
          <w:lang w:val="en-US"/>
        </w:rPr>
      </w:pPr>
      <w:r w:rsidRPr="00975D23">
        <w:rPr>
          <w:noProof/>
          <w:lang w:val="en-US"/>
        </w:rPr>
        <w:drawing>
          <wp:inline distT="0" distB="0" distL="0" distR="0" wp14:anchorId="65F0DE9C" wp14:editId="181E033E">
            <wp:extent cx="2006600" cy="2199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4229" cy="2208319"/>
                    </a:xfrm>
                    <a:prstGeom prst="rect">
                      <a:avLst/>
                    </a:prstGeom>
                    <a:noFill/>
                    <a:ln>
                      <a:noFill/>
                    </a:ln>
                  </pic:spPr>
                </pic:pic>
              </a:graphicData>
            </a:graphic>
          </wp:inline>
        </w:drawing>
      </w:r>
    </w:p>
    <w:p w14:paraId="4BBC0D05" w14:textId="654724CA" w:rsidR="00975D23" w:rsidRPr="00975D23" w:rsidRDefault="00975D23" w:rsidP="00975D23">
      <w:pPr>
        <w:pBdr>
          <w:top w:val="nil"/>
          <w:left w:val="nil"/>
          <w:bottom w:val="nil"/>
          <w:right w:val="nil"/>
          <w:between w:val="nil"/>
        </w:pBdr>
        <w:spacing w:after="120"/>
        <w:jc w:val="center"/>
        <w:rPr>
          <w:b/>
          <w:color w:val="000000"/>
          <w:sz w:val="20"/>
          <w:szCs w:val="20"/>
          <w:lang w:val="en-US"/>
        </w:rPr>
      </w:pPr>
      <w:r>
        <w:rPr>
          <w:b/>
          <w:color w:val="000000"/>
          <w:sz w:val="20"/>
          <w:szCs w:val="20"/>
        </w:rPr>
        <w:t xml:space="preserve">Gambar </w:t>
      </w:r>
      <w:r>
        <w:rPr>
          <w:b/>
          <w:color w:val="000000"/>
          <w:sz w:val="20"/>
          <w:szCs w:val="20"/>
          <w:lang w:val="en-US"/>
        </w:rPr>
        <w:t>1</w:t>
      </w:r>
      <w:r>
        <w:rPr>
          <w:b/>
          <w:color w:val="000000"/>
          <w:sz w:val="20"/>
          <w:szCs w:val="20"/>
        </w:rPr>
        <w:t xml:space="preserve">. </w:t>
      </w:r>
      <w:r>
        <w:rPr>
          <w:b/>
          <w:color w:val="000000"/>
          <w:sz w:val="20"/>
          <w:szCs w:val="20"/>
          <w:lang w:val="en-US"/>
        </w:rPr>
        <w:t xml:space="preserve">Diagram </w:t>
      </w:r>
      <w:proofErr w:type="spellStart"/>
      <w:r>
        <w:rPr>
          <w:b/>
          <w:color w:val="000000"/>
          <w:sz w:val="20"/>
          <w:szCs w:val="20"/>
          <w:lang w:val="en-US"/>
        </w:rPr>
        <w:t>Alir</w:t>
      </w:r>
      <w:proofErr w:type="spellEnd"/>
      <w:r>
        <w:rPr>
          <w:b/>
          <w:color w:val="000000"/>
          <w:sz w:val="20"/>
          <w:szCs w:val="20"/>
          <w:lang w:val="en-US"/>
        </w:rPr>
        <w:t xml:space="preserve"> </w:t>
      </w:r>
      <w:proofErr w:type="spellStart"/>
      <w:r>
        <w:rPr>
          <w:b/>
          <w:color w:val="000000"/>
          <w:sz w:val="20"/>
          <w:szCs w:val="20"/>
          <w:lang w:val="en-US"/>
        </w:rPr>
        <w:t>Penelitian</w:t>
      </w:r>
      <w:proofErr w:type="spellEnd"/>
    </w:p>
    <w:p w14:paraId="51E376ED" w14:textId="77777777" w:rsidR="008B3D20" w:rsidRDefault="001D7453">
      <w:pPr>
        <w:pBdr>
          <w:top w:val="nil"/>
          <w:left w:val="nil"/>
          <w:bottom w:val="nil"/>
          <w:right w:val="nil"/>
          <w:between w:val="nil"/>
        </w:pBdr>
        <w:spacing w:after="240"/>
        <w:rPr>
          <w:color w:val="000000"/>
        </w:rPr>
      </w:pPr>
      <w:r>
        <w:rPr>
          <w:color w:val="000000"/>
        </w:rPr>
        <w:t>F</w:t>
      </w:r>
      <w:r>
        <w:rPr>
          <w:color w:val="000000"/>
        </w:rPr>
        <w:t xml:space="preserve">ont yang digunakan adalah Tahoma untuk semua </w:t>
      </w:r>
      <w:r>
        <w:rPr>
          <w:i/>
          <w:color w:val="000000"/>
        </w:rPr>
        <w:t>style</w:t>
      </w:r>
      <w:r>
        <w:rPr>
          <w:color w:val="000000"/>
        </w:rPr>
        <w:t>. Ukuran huruf yang harus digunakan dalam artikel adalah 18</w:t>
      </w:r>
      <w:r>
        <w:rPr>
          <w:color w:val="FF0000"/>
        </w:rPr>
        <w:t xml:space="preserve"> </w:t>
      </w:r>
      <w:r>
        <w:rPr>
          <w:color w:val="000000"/>
        </w:rPr>
        <w:t xml:space="preserve">point </w:t>
      </w:r>
      <w:r>
        <w:rPr>
          <w:i/>
          <w:color w:val="000000"/>
        </w:rPr>
        <w:t>bold</w:t>
      </w:r>
      <w:r>
        <w:rPr>
          <w:color w:val="000000"/>
        </w:rPr>
        <w:t xml:space="preserve"> (untuk judul), 12 point (untuk nama penulis, afiliasi, dan alamat </w:t>
      </w:r>
      <w:r>
        <w:rPr>
          <w:color w:val="000000"/>
        </w:rPr>
        <w:t xml:space="preserve">email), 11 point </w:t>
      </w:r>
      <w:r>
        <w:rPr>
          <w:i/>
          <w:color w:val="000000"/>
        </w:rPr>
        <w:t xml:space="preserve">italic </w:t>
      </w:r>
      <w:r>
        <w:rPr>
          <w:color w:val="000000"/>
        </w:rPr>
        <w:t>(untuk abstrak dan kata kunci), 11 point (untuk badan tulisan dan judul bagian</w:t>
      </w:r>
      <w:r>
        <w:rPr>
          <w:i/>
          <w:color w:val="000000"/>
        </w:rPr>
        <w:t xml:space="preserve"> </w:t>
      </w:r>
      <w:r>
        <w:rPr>
          <w:color w:val="000000"/>
        </w:rPr>
        <w:t xml:space="preserve">maupun subbagian), serta 10 point (untuk </w:t>
      </w:r>
      <w:r>
        <w:rPr>
          <w:i/>
          <w:color w:val="000000"/>
        </w:rPr>
        <w:t>headers</w:t>
      </w:r>
      <w:r>
        <w:rPr>
          <w:color w:val="000000"/>
        </w:rPr>
        <w:t xml:space="preserve"> dan </w:t>
      </w:r>
      <w:r>
        <w:rPr>
          <w:i/>
          <w:color w:val="000000"/>
        </w:rPr>
        <w:t>footers</w:t>
      </w:r>
      <w:r>
        <w:rPr>
          <w:color w:val="000000"/>
        </w:rPr>
        <w:t xml:space="preserve">). Rumus-rumus matematika harus berupa </w:t>
      </w:r>
      <w:r>
        <w:rPr>
          <w:i/>
          <w:color w:val="000000"/>
        </w:rPr>
        <w:t>Equation</w:t>
      </w:r>
      <w:r>
        <w:rPr>
          <w:color w:val="000000"/>
        </w:rPr>
        <w:t xml:space="preserve"> berukuran 11 point (menu tab </w:t>
      </w:r>
      <w:r>
        <w:rPr>
          <w:i/>
          <w:color w:val="000000"/>
        </w:rPr>
        <w:t>Insert Equation</w:t>
      </w:r>
      <w:r>
        <w:rPr>
          <w:color w:val="000000"/>
        </w:rPr>
        <w:t>)</w:t>
      </w:r>
      <w:r>
        <w:rPr>
          <w:color w:val="000000"/>
        </w:rPr>
        <w:t xml:space="preserve">, dengan ukuran </w:t>
      </w:r>
      <w:r>
        <w:rPr>
          <w:i/>
          <w:color w:val="000000"/>
        </w:rPr>
        <w:t>subscripts</w:t>
      </w:r>
      <w:r>
        <w:rPr>
          <w:color w:val="000000"/>
        </w:rPr>
        <w:t xml:space="preserve"> and </w:t>
      </w:r>
      <w:r>
        <w:rPr>
          <w:i/>
          <w:color w:val="000000"/>
        </w:rPr>
        <w:t>superscripts</w:t>
      </w:r>
      <w:r>
        <w:rPr>
          <w:color w:val="000000"/>
        </w:rPr>
        <w:t xml:space="preserve"> yang sedikit lebih kecil (10 point), seperti yang ditunjukan pada Persamaan (1) </w:t>
      </w:r>
      <w:r>
        <w:rPr>
          <w:b/>
          <w:color w:val="000000"/>
        </w:rPr>
        <w:t>dengan diawali huruf kapital</w:t>
      </w:r>
      <w:r>
        <w:rPr>
          <w:color w:val="000000"/>
        </w:rPr>
        <w:t>.</w:t>
      </w:r>
    </w:p>
    <w:p w14:paraId="1E5651AB" w14:textId="77777777" w:rsidR="008B3D20" w:rsidRDefault="001D7453">
      <w:pPr>
        <w:pBdr>
          <w:top w:val="nil"/>
          <w:left w:val="nil"/>
          <w:bottom w:val="nil"/>
          <w:right w:val="nil"/>
          <w:between w:val="nil"/>
        </w:pBdr>
        <w:tabs>
          <w:tab w:val="right" w:pos="9071"/>
        </w:tabs>
        <w:spacing w:after="240"/>
        <w:ind w:left="2520"/>
        <w:jc w:val="center"/>
        <w:rPr>
          <w:color w:val="000000"/>
        </w:rPr>
      </w:pPr>
      <m:oMath>
        <m:r>
          <w:rPr>
            <w:rFonts w:ascii="Cambria Math" w:eastAsia="Cambria Math" w:hAnsi="Cambria Math" w:cs="Cambria Math"/>
            <w:color w:val="000000"/>
            <w:sz w:val="24"/>
            <w:szCs w:val="24"/>
          </w:rPr>
          <w:lastRenderedPageBreak/>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π</m:t>
        </m:r>
        <m:sSup>
          <m:sSupPr>
            <m:ctrlPr>
              <w:rPr>
                <w:rFonts w:ascii="Cambria Math" w:eastAsia="Cambria Math" w:hAnsi="Cambria Math" w:cs="Cambria Math"/>
                <w:color w:val="000000"/>
                <w:sz w:val="24"/>
                <w:szCs w:val="24"/>
              </w:rPr>
            </m:ctrlPr>
          </m:sSupPr>
          <m:e>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e>
            </m:d>
          </m:e>
          <m:sup>
            <m:r>
              <w:rPr>
                <w:rFonts w:ascii="Cambria Math" w:eastAsia="Cambria Math" w:hAnsi="Cambria Math" w:cs="Cambria Math"/>
                <w:color w:val="000000"/>
                <w:sz w:val="24"/>
                <w:szCs w:val="24"/>
              </w:rPr>
              <m:t>n</m:t>
            </m:r>
          </m:sup>
        </m:sSup>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k</m:t>
            </m:r>
            <m:r>
              <w:rPr>
                <w:rFonts w:ascii="Cambria Math" w:eastAsia="Cambria Math" w:hAnsi="Cambria Math" w:cs="Cambria Math"/>
                <w:color w:val="000000"/>
                <w:sz w:val="24"/>
                <w:szCs w:val="24"/>
              </w:rPr>
              <m:t>=0</m:t>
            </m:r>
          </m:sub>
          <m:sup>
            <m:r>
              <w:rPr>
                <w:rFonts w:ascii="Cambria Math" w:eastAsia="Cambria Math" w:hAnsi="Cambria Math" w:cs="Cambria Math"/>
                <w:color w:val="000000"/>
                <w:sz w:val="24"/>
                <w:szCs w:val="24"/>
              </w:rPr>
              <m:t>n</m:t>
            </m:r>
          </m:sup>
          <m:e/>
        </m:nary>
        <m:d>
          <m:dPr>
            <m:ctrlPr>
              <w:rPr>
                <w:rFonts w:ascii="Cambria Math" w:eastAsia="Cambria Math" w:hAnsi="Cambria Math" w:cs="Cambria Math"/>
                <w:color w:val="000000"/>
                <w:sz w:val="24"/>
                <w:szCs w:val="24"/>
              </w:rPr>
            </m:ctrlPr>
          </m:dPr>
          <m:e>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n</m:t>
                </m:r>
              </m:num>
              <m:den>
                <m:r>
                  <w:rPr>
                    <w:rFonts w:ascii="Cambria Math" w:eastAsia="Cambria Math" w:hAnsi="Cambria Math" w:cs="Cambria Math"/>
                    <w:color w:val="000000"/>
                    <w:sz w:val="24"/>
                    <w:szCs w:val="24"/>
                  </w:rPr>
                  <m:t>k</m:t>
                </m:r>
              </m:den>
            </m:f>
          </m:e>
        </m:d>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x</m:t>
            </m:r>
          </m:e>
          <m:sup>
            <m:r>
              <w:rPr>
                <w:rFonts w:ascii="Cambria Math" w:eastAsia="Cambria Math" w:hAnsi="Cambria Math" w:cs="Cambria Math"/>
                <w:color w:val="000000"/>
                <w:sz w:val="24"/>
                <w:szCs w:val="24"/>
              </w:rPr>
              <m:t>k</m:t>
            </m:r>
          </m:sup>
        </m:sSup>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a</m:t>
            </m:r>
          </m:e>
          <m:sup>
            <m:r>
              <w:rPr>
                <w:rFonts w:ascii="Cambria Math" w:eastAsia="Cambria Math" w:hAnsi="Cambria Math" w:cs="Cambria Math"/>
                <w:color w:val="000000"/>
                <w:sz w:val="24"/>
                <w:szCs w:val="24"/>
              </w:rPr>
              <m:t>n</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k</m:t>
            </m:r>
          </m:sup>
        </m:sSup>
      </m:oMath>
      <w:r>
        <w:rPr>
          <w:color w:val="000000"/>
        </w:rPr>
        <w:tab/>
        <w:t>(1)</w:t>
      </w:r>
    </w:p>
    <w:p w14:paraId="7087D25A" w14:textId="77777777" w:rsidR="008B3D20" w:rsidRDefault="001D7453">
      <w:pPr>
        <w:pBdr>
          <w:top w:val="nil"/>
          <w:left w:val="nil"/>
          <w:bottom w:val="nil"/>
          <w:right w:val="nil"/>
          <w:between w:val="nil"/>
        </w:pBdr>
        <w:spacing w:after="240"/>
        <w:rPr>
          <w:color w:val="000000"/>
        </w:rPr>
      </w:pPr>
      <w:r>
        <w:rPr>
          <w:color w:val="000000"/>
        </w:rPr>
        <w:t>Judul ditulis di tengah (</w:t>
      </w:r>
      <w:r>
        <w:rPr>
          <w:i/>
          <w:color w:val="000000"/>
        </w:rPr>
        <w:t>centered</w:t>
      </w:r>
      <w:r>
        <w:rPr>
          <w:color w:val="000000"/>
        </w:rPr>
        <w:t>) bagian atas pada halaman pertama. Nama penulis (tanpa gelar) diletakkan di bawah judul, dilanjutkan dengan afiliasi dan alamat email penulis pertama, semua ditempatkan di tengah (</w:t>
      </w:r>
      <w:r>
        <w:rPr>
          <w:i/>
          <w:color w:val="000000"/>
        </w:rPr>
        <w:t>centered</w:t>
      </w:r>
      <w:r>
        <w:rPr>
          <w:color w:val="000000"/>
        </w:rPr>
        <w:t xml:space="preserve">). </w:t>
      </w:r>
    </w:p>
    <w:p w14:paraId="259DC09B" w14:textId="77777777" w:rsidR="008B3D20" w:rsidRDefault="001D7453">
      <w:pPr>
        <w:pBdr>
          <w:top w:val="nil"/>
          <w:left w:val="nil"/>
          <w:bottom w:val="nil"/>
          <w:right w:val="nil"/>
          <w:between w:val="nil"/>
        </w:pBdr>
        <w:spacing w:after="240"/>
        <w:rPr>
          <w:color w:val="000000"/>
        </w:rPr>
      </w:pPr>
      <w:r>
        <w:rPr>
          <w:color w:val="000000"/>
        </w:rPr>
        <w:t>Judul Abstrak harus ditulis di tengah (</w:t>
      </w:r>
      <w:r>
        <w:rPr>
          <w:i/>
          <w:color w:val="000000"/>
        </w:rPr>
        <w:t>centered</w:t>
      </w:r>
      <w:r>
        <w:rPr>
          <w:color w:val="000000"/>
        </w:rPr>
        <w:t>) setelah identitas penulis, dengan isi abstrak berukuran 11 point miring (</w:t>
      </w:r>
      <w:r>
        <w:rPr>
          <w:i/>
          <w:color w:val="000000"/>
        </w:rPr>
        <w:t>italic</w:t>
      </w:r>
      <w:r>
        <w:rPr>
          <w:color w:val="000000"/>
        </w:rPr>
        <w:t xml:space="preserve">), serta ditulis dalam dua bahasa yaitu Bahasa Indonesia dan Bahasa Inggris. Abstrak ditulis rata kiri kanan dengan margin kiri </w:t>
      </w:r>
      <w:r>
        <w:rPr>
          <w:color w:val="000000"/>
        </w:rPr>
        <w:t>dan kanan sebesar 3,5 cm (menjorok</w:t>
      </w:r>
      <w:r>
        <w:rPr>
          <w:i/>
          <w:color w:val="000000"/>
        </w:rPr>
        <w:t xml:space="preserve"> </w:t>
      </w:r>
      <w:r>
        <w:rPr>
          <w:color w:val="000000"/>
        </w:rPr>
        <w:t>1 cm dari margin halaman). Abstrak berbahasa Inggris ditulis setelah abstrak berbahasa Indonesia. Jumlah kata maksimum dalam setiap abstrak adalah maksimum 150 kata. Kata kunci dicantumkan setelah abstrak, berjumlah antar</w:t>
      </w:r>
      <w:r>
        <w:rPr>
          <w:color w:val="000000"/>
        </w:rPr>
        <w:t>a  5 (lima) sampai 6 (enam) buah kata kunci yang ditulis dengan ukuran huruf 11 point miring (</w:t>
      </w:r>
      <w:r>
        <w:rPr>
          <w:i/>
          <w:color w:val="000000"/>
        </w:rPr>
        <w:t>italic</w:t>
      </w:r>
      <w:r>
        <w:rPr>
          <w:color w:val="000000"/>
        </w:rPr>
        <w:t xml:space="preserve">), untuk menunjukkan subyek permasalahan artikel anda, sekaligus untuk keperluan pengindeksan. </w:t>
      </w:r>
    </w:p>
    <w:p w14:paraId="2FF2C22B" w14:textId="77777777" w:rsidR="008B3D20" w:rsidRDefault="001D7453">
      <w:pPr>
        <w:pBdr>
          <w:top w:val="nil"/>
          <w:left w:val="nil"/>
          <w:bottom w:val="nil"/>
          <w:right w:val="nil"/>
          <w:between w:val="nil"/>
        </w:pBdr>
        <w:spacing w:after="240"/>
        <w:rPr>
          <w:color w:val="000000"/>
        </w:rPr>
      </w:pPr>
      <w:r>
        <w:rPr>
          <w:color w:val="000000"/>
        </w:rPr>
        <w:t>Perlu diperhatikan bahwa tata cara penulisan paragraf yang d</w:t>
      </w:r>
      <w:r>
        <w:rPr>
          <w:color w:val="000000"/>
        </w:rPr>
        <w:t>iberlakukan adalah cara lurus, sehingga awal paragraf tidak diletakkan menjorok ke dalam. Beri jarak 1 spasi (12 point) antar paragraf. Perhatikan juga ketentuan penulisan paragraf yang baik, antara lain jumlah kalimat dalam setiap paragraf, adanya kalimat</w:t>
      </w:r>
      <w:r>
        <w:rPr>
          <w:color w:val="000000"/>
        </w:rPr>
        <w:t xml:space="preserve"> utama, satu paragraf mengandung hanya satu gagasan utama, dan ketentuan baku lainnya.</w:t>
      </w:r>
    </w:p>
    <w:p w14:paraId="0F0FA685" w14:textId="77777777" w:rsidR="008B3D20" w:rsidRDefault="001D7453">
      <w:pPr>
        <w:pStyle w:val="Heading3"/>
      </w:pPr>
      <w:r>
        <w:t>2.3  Penulisan Judul</w:t>
      </w:r>
    </w:p>
    <w:p w14:paraId="6673E6F3" w14:textId="77777777" w:rsidR="008B3D20" w:rsidRDefault="001D7453">
      <w:pPr>
        <w:pBdr>
          <w:top w:val="nil"/>
          <w:left w:val="nil"/>
          <w:bottom w:val="nil"/>
          <w:right w:val="nil"/>
          <w:between w:val="nil"/>
        </w:pBdr>
        <w:spacing w:after="240"/>
        <w:rPr>
          <w:color w:val="000000"/>
        </w:rPr>
      </w:pPr>
      <w:r>
        <w:rPr>
          <w:b/>
          <w:color w:val="000000"/>
        </w:rPr>
        <w:t xml:space="preserve">Judul Artikel: </w:t>
      </w:r>
      <w:r>
        <w:rPr>
          <w:color w:val="000000"/>
        </w:rPr>
        <w:t>Judul artikel</w:t>
      </w:r>
      <w:r>
        <w:rPr>
          <w:b/>
          <w:color w:val="000000"/>
        </w:rPr>
        <w:t xml:space="preserve"> </w:t>
      </w:r>
      <w:r>
        <w:rPr>
          <w:color w:val="000000"/>
        </w:rPr>
        <w:t>harus ditulis dengan huruf kapital pada setiap awal kata, kecuali untuk kata sambung. Judul yang lebih dari dua baris d</w:t>
      </w:r>
      <w:r>
        <w:rPr>
          <w:color w:val="000000"/>
        </w:rPr>
        <w:t>isusun membentuk piramida terbalik. Pada halaman pertama dari petunjuk penulisan ini terdapat contoh penulisan yang dikehendaki. Jumlah kata pada judul yang disarankan dalam penulisan artikel adalah maksimal 12 suku kata.</w:t>
      </w:r>
    </w:p>
    <w:p w14:paraId="076FDFAF" w14:textId="77777777" w:rsidR="008B3D20" w:rsidRDefault="001D7453">
      <w:pPr>
        <w:pBdr>
          <w:top w:val="nil"/>
          <w:left w:val="nil"/>
          <w:bottom w:val="nil"/>
          <w:right w:val="nil"/>
          <w:between w:val="nil"/>
        </w:pBdr>
        <w:spacing w:after="240"/>
        <w:rPr>
          <w:color w:val="000000"/>
        </w:rPr>
      </w:pPr>
      <w:r>
        <w:rPr>
          <w:b/>
          <w:color w:val="000000"/>
        </w:rPr>
        <w:t>Judul Bagian:</w:t>
      </w:r>
      <w:r>
        <w:rPr>
          <w:color w:val="000000"/>
        </w:rPr>
        <w:t xml:space="preserve"> Judul bagian</w:t>
      </w:r>
      <w:r>
        <w:rPr>
          <w:i/>
          <w:color w:val="000000"/>
        </w:rPr>
        <w:t xml:space="preserve"> </w:t>
      </w:r>
      <w:r>
        <w:rPr>
          <w:color w:val="000000"/>
        </w:rPr>
        <w:t>harus d</w:t>
      </w:r>
      <w:r>
        <w:rPr>
          <w:color w:val="000000"/>
        </w:rPr>
        <w:t xml:space="preserve">itulis seluruhnya dengan huruf kapital dalam jenis </w:t>
      </w:r>
      <w:r>
        <w:rPr>
          <w:i/>
          <w:color w:val="000000"/>
        </w:rPr>
        <w:t xml:space="preserve">bold </w:t>
      </w:r>
      <w:r>
        <w:rPr>
          <w:color w:val="000000"/>
        </w:rPr>
        <w:t>tanpa garis bawah, dan diletakkan di tengah (</w:t>
      </w:r>
      <w:r>
        <w:rPr>
          <w:i/>
          <w:color w:val="000000"/>
        </w:rPr>
        <w:t>centered</w:t>
      </w:r>
      <w:r>
        <w:rPr>
          <w:color w:val="000000"/>
        </w:rPr>
        <w:t>), dan diberi nomor dengan angka.</w:t>
      </w:r>
    </w:p>
    <w:p w14:paraId="69E4E329" w14:textId="77777777" w:rsidR="008B3D20" w:rsidRDefault="001D7453">
      <w:pPr>
        <w:pBdr>
          <w:top w:val="nil"/>
          <w:left w:val="nil"/>
          <w:bottom w:val="nil"/>
          <w:right w:val="nil"/>
          <w:between w:val="nil"/>
        </w:pBdr>
        <w:spacing w:after="240"/>
        <w:rPr>
          <w:color w:val="000000"/>
        </w:rPr>
      </w:pPr>
      <w:r>
        <w:rPr>
          <w:b/>
          <w:color w:val="000000"/>
        </w:rPr>
        <w:t>Judul Subbagian:</w:t>
      </w:r>
      <w:r>
        <w:rPr>
          <w:color w:val="000000"/>
        </w:rPr>
        <w:t xml:space="preserve"> Judul subbagian</w:t>
      </w:r>
      <w:r>
        <w:rPr>
          <w:i/>
          <w:color w:val="000000"/>
        </w:rPr>
        <w:t xml:space="preserve"> </w:t>
      </w:r>
      <w:r>
        <w:rPr>
          <w:color w:val="000000"/>
        </w:rPr>
        <w:t xml:space="preserve">harus ditulis dalam jenis </w:t>
      </w:r>
      <w:r>
        <w:rPr>
          <w:i/>
          <w:color w:val="000000"/>
        </w:rPr>
        <w:t>bold</w:t>
      </w:r>
      <w:r>
        <w:rPr>
          <w:color w:val="000000"/>
        </w:rPr>
        <w:t xml:space="preserve">, </w:t>
      </w:r>
      <w:r>
        <w:rPr>
          <w:i/>
          <w:color w:val="000000"/>
        </w:rPr>
        <w:t>lower case</w:t>
      </w:r>
      <w:r>
        <w:rPr>
          <w:color w:val="000000"/>
        </w:rPr>
        <w:t xml:space="preserve"> dengan huruf kapital di awal kata, dan diletakkan tanpa </w:t>
      </w:r>
      <w:r>
        <w:rPr>
          <w:i/>
          <w:color w:val="000000"/>
        </w:rPr>
        <w:t>indent</w:t>
      </w:r>
      <w:r>
        <w:rPr>
          <w:color w:val="000000"/>
        </w:rPr>
        <w:t xml:space="preserve"> (tidak menjorok). Subbagian diberi nomor yang diawali oleh nomor bagian.</w:t>
      </w:r>
    </w:p>
    <w:p w14:paraId="0CEB8AA4" w14:textId="77777777" w:rsidR="008B3D20" w:rsidRDefault="001D7453">
      <w:pPr>
        <w:pBdr>
          <w:top w:val="nil"/>
          <w:left w:val="nil"/>
          <w:bottom w:val="nil"/>
          <w:right w:val="nil"/>
          <w:between w:val="nil"/>
        </w:pBdr>
        <w:spacing w:after="240"/>
        <w:rPr>
          <w:color w:val="000000"/>
        </w:rPr>
      </w:pPr>
      <w:r>
        <w:rPr>
          <w:b/>
          <w:color w:val="000000"/>
        </w:rPr>
        <w:t>Judul Sub-subbagian:</w:t>
      </w:r>
      <w:r>
        <w:rPr>
          <w:color w:val="000000"/>
        </w:rPr>
        <w:t xml:space="preserve"> Sub-subbagian</w:t>
      </w:r>
      <w:r>
        <w:rPr>
          <w:i/>
          <w:color w:val="000000"/>
        </w:rPr>
        <w:t xml:space="preserve"> </w:t>
      </w:r>
      <w:r>
        <w:rPr>
          <w:color w:val="000000"/>
        </w:rPr>
        <w:t xml:space="preserve">ditulis dalam jenis </w:t>
      </w:r>
      <w:r>
        <w:rPr>
          <w:i/>
          <w:color w:val="000000"/>
        </w:rPr>
        <w:t>bold</w:t>
      </w:r>
      <w:r>
        <w:rPr>
          <w:color w:val="000000"/>
        </w:rPr>
        <w:t>, dengan diberi nomor berurut yang diawali oleh nomor subbag</w:t>
      </w:r>
      <w:r>
        <w:rPr>
          <w:color w:val="000000"/>
        </w:rPr>
        <w:t xml:space="preserve">ian. Judul Sub-subbagian diletakkan tanpa </w:t>
      </w:r>
      <w:r>
        <w:rPr>
          <w:i/>
          <w:color w:val="000000"/>
        </w:rPr>
        <w:t>indent</w:t>
      </w:r>
      <w:r>
        <w:rPr>
          <w:color w:val="000000"/>
        </w:rPr>
        <w:t xml:space="preserve"> (tidak menjorok). Meskipun Jurnal ini mengatur format Judul Sub-subbagian, sedapat mungkin sub-subbagian ini dihindari penggunaannya. Tidak direkomendasikan adanya </w:t>
      </w:r>
      <w:r>
        <w:rPr>
          <w:i/>
          <w:color w:val="000000"/>
        </w:rPr>
        <w:t>heading</w:t>
      </w:r>
      <w:r>
        <w:rPr>
          <w:color w:val="000000"/>
        </w:rPr>
        <w:t xml:space="preserve"> yang lebih rendah daripada Judul Su</w:t>
      </w:r>
      <w:r>
        <w:rPr>
          <w:color w:val="000000"/>
        </w:rPr>
        <w:t>b-subbagian.</w:t>
      </w:r>
    </w:p>
    <w:p w14:paraId="43327AE3" w14:textId="77777777" w:rsidR="008B3D20" w:rsidRDefault="001D7453">
      <w:pPr>
        <w:pBdr>
          <w:top w:val="nil"/>
          <w:left w:val="nil"/>
          <w:bottom w:val="nil"/>
          <w:right w:val="nil"/>
          <w:between w:val="nil"/>
        </w:pBdr>
        <w:spacing w:after="240"/>
        <w:rPr>
          <w:color w:val="000000"/>
        </w:rPr>
      </w:pPr>
      <w:r>
        <w:rPr>
          <w:b/>
          <w:color w:val="000000"/>
        </w:rPr>
        <w:t>Judul Gambar/Tabel:</w:t>
      </w:r>
      <w:r>
        <w:rPr>
          <w:color w:val="000000"/>
        </w:rPr>
        <w:t xml:space="preserve"> Judul gambar atau tabel ditulis dengan font ukuran 10 point, </w:t>
      </w:r>
      <w:r>
        <w:rPr>
          <w:i/>
          <w:color w:val="000000"/>
        </w:rPr>
        <w:t>bold</w:t>
      </w:r>
      <w:r>
        <w:rPr>
          <w:color w:val="000000"/>
        </w:rPr>
        <w:t xml:space="preserve">, </w:t>
      </w:r>
      <w:r>
        <w:rPr>
          <w:i/>
          <w:color w:val="000000"/>
        </w:rPr>
        <w:t>lower case</w:t>
      </w:r>
      <w:r>
        <w:rPr>
          <w:color w:val="000000"/>
        </w:rPr>
        <w:t xml:space="preserve"> dengan huruf kapital di awal kata, dan semuanya diletakkan di tengah. Gambar diberi nomor secara berurut, demikian juga dengan Tabel. Judul gamba</w:t>
      </w:r>
      <w:r>
        <w:rPr>
          <w:color w:val="000000"/>
        </w:rPr>
        <w:t xml:space="preserve">r diletakkan </w:t>
      </w:r>
      <w:r>
        <w:rPr>
          <w:b/>
          <w:color w:val="000000"/>
        </w:rPr>
        <w:t>di bawah</w:t>
      </w:r>
      <w:r>
        <w:rPr>
          <w:color w:val="000000"/>
        </w:rPr>
        <w:t xml:space="preserve"> gambar, sedangkan judul tabel diletakkan </w:t>
      </w:r>
      <w:r>
        <w:rPr>
          <w:b/>
          <w:color w:val="000000"/>
        </w:rPr>
        <w:t>di</w:t>
      </w:r>
      <w:r>
        <w:rPr>
          <w:color w:val="000000"/>
        </w:rPr>
        <w:t xml:space="preserve"> </w:t>
      </w:r>
      <w:r>
        <w:rPr>
          <w:b/>
          <w:color w:val="000000"/>
        </w:rPr>
        <w:t xml:space="preserve">atas </w:t>
      </w:r>
      <w:r>
        <w:rPr>
          <w:color w:val="000000"/>
        </w:rPr>
        <w:t xml:space="preserve">tabel. Judul gambar atau tabel yang lebih dari satu baris dituliskan seperti piramida terbalik. </w:t>
      </w:r>
    </w:p>
    <w:p w14:paraId="02A130FB" w14:textId="77777777" w:rsidR="008B3D20" w:rsidRDefault="001D7453">
      <w:pPr>
        <w:pStyle w:val="Heading3"/>
        <w:rPr>
          <w:i/>
        </w:rPr>
      </w:pPr>
      <w:r>
        <w:t xml:space="preserve">2.4 Penulisan </w:t>
      </w:r>
      <w:r>
        <w:rPr>
          <w:i/>
        </w:rPr>
        <w:t>Header</w:t>
      </w:r>
      <w:r>
        <w:t xml:space="preserve"> dan </w:t>
      </w:r>
      <w:r>
        <w:rPr>
          <w:i/>
        </w:rPr>
        <w:t>Footer</w:t>
      </w:r>
    </w:p>
    <w:p w14:paraId="7CE0D0D7" w14:textId="77777777" w:rsidR="008B3D20" w:rsidRDefault="001D7453">
      <w:pPr>
        <w:pBdr>
          <w:top w:val="nil"/>
          <w:left w:val="nil"/>
          <w:bottom w:val="nil"/>
          <w:right w:val="nil"/>
          <w:between w:val="nil"/>
        </w:pBdr>
        <w:spacing w:after="240"/>
        <w:rPr>
          <w:color w:val="000000"/>
        </w:rPr>
      </w:pPr>
      <w:r>
        <w:rPr>
          <w:color w:val="000000"/>
        </w:rPr>
        <w:t xml:space="preserve">Format untuk semua </w:t>
      </w:r>
      <w:r>
        <w:rPr>
          <w:i/>
          <w:color w:val="000000"/>
        </w:rPr>
        <w:t>header</w:t>
      </w:r>
      <w:r>
        <w:rPr>
          <w:color w:val="000000"/>
        </w:rPr>
        <w:t xml:space="preserve"> dan </w:t>
      </w:r>
      <w:r>
        <w:rPr>
          <w:i/>
          <w:color w:val="000000"/>
        </w:rPr>
        <w:t>footer</w:t>
      </w:r>
      <w:r>
        <w:rPr>
          <w:color w:val="000000"/>
        </w:rPr>
        <w:t xml:space="preserve"> dalam template ini </w:t>
      </w:r>
      <w:r>
        <w:rPr>
          <w:color w:val="000000"/>
        </w:rPr>
        <w:t xml:space="preserve">dapat langsung digunakan. Khusus untuk </w:t>
      </w:r>
      <w:r>
        <w:rPr>
          <w:i/>
          <w:color w:val="000000"/>
        </w:rPr>
        <w:t>Header</w:t>
      </w:r>
      <w:r>
        <w:rPr>
          <w:color w:val="000000"/>
        </w:rPr>
        <w:t xml:space="preserve"> halaman pertama dan </w:t>
      </w:r>
      <w:r>
        <w:rPr>
          <w:i/>
          <w:color w:val="000000"/>
        </w:rPr>
        <w:t>Footer</w:t>
      </w:r>
      <w:r>
        <w:rPr>
          <w:color w:val="000000"/>
        </w:rPr>
        <w:t xml:space="preserve"> semua halaman.</w:t>
      </w:r>
    </w:p>
    <w:p w14:paraId="57B8C922" w14:textId="77777777" w:rsidR="008B3D20" w:rsidRDefault="001D7453">
      <w:pPr>
        <w:pBdr>
          <w:top w:val="nil"/>
          <w:left w:val="nil"/>
          <w:bottom w:val="nil"/>
          <w:right w:val="nil"/>
          <w:between w:val="nil"/>
        </w:pBdr>
        <w:spacing w:after="240"/>
        <w:rPr>
          <w:color w:val="FF0000"/>
        </w:rPr>
      </w:pPr>
      <w:r>
        <w:rPr>
          <w:b/>
          <w:color w:val="000000"/>
        </w:rPr>
        <w:lastRenderedPageBreak/>
        <w:t>Header halaman pertama:</w:t>
      </w:r>
      <w:r>
        <w:rPr>
          <w:color w:val="000000"/>
        </w:rPr>
        <w:t xml:space="preserve"> </w:t>
      </w:r>
      <w:r>
        <w:rPr>
          <w:i/>
          <w:color w:val="000000"/>
        </w:rPr>
        <w:t>Header</w:t>
      </w:r>
      <w:r>
        <w:rPr>
          <w:color w:val="000000"/>
        </w:rPr>
        <w:t xml:space="preserve"> pada halaman pertama terdiri dari judul jurnal, DOI Jurnal, dan nomor Jurnal yang akan dimutakhirkan oleh Redaksi. Header tersebut ditulis dengan huruf Tahoma berukuran 10 point. </w:t>
      </w:r>
    </w:p>
    <w:p w14:paraId="67090606" w14:textId="77777777" w:rsidR="008B3D20" w:rsidRDefault="001D7453">
      <w:pPr>
        <w:pBdr>
          <w:top w:val="nil"/>
          <w:left w:val="nil"/>
          <w:bottom w:val="nil"/>
          <w:right w:val="nil"/>
          <w:between w:val="nil"/>
        </w:pBdr>
        <w:spacing w:after="240"/>
        <w:rPr>
          <w:color w:val="000000"/>
        </w:rPr>
      </w:pPr>
      <w:r>
        <w:rPr>
          <w:b/>
          <w:color w:val="000000"/>
        </w:rPr>
        <w:t>Header pada nomor halaman genap</w:t>
      </w:r>
      <w:r>
        <w:rPr>
          <w:color w:val="000000"/>
        </w:rPr>
        <w:t>: Header pada nomor halaman genap terdiri da</w:t>
      </w:r>
      <w:r>
        <w:rPr>
          <w:color w:val="000000"/>
        </w:rPr>
        <w:t>ri nama-nama belakang penulis artikel, dalam huruf Tahoma berukuran 10 point ditulis di tengah (</w:t>
      </w:r>
      <w:r>
        <w:rPr>
          <w:i/>
          <w:color w:val="000000"/>
        </w:rPr>
        <w:t>centered</w:t>
      </w:r>
      <w:r>
        <w:rPr>
          <w:color w:val="000000"/>
        </w:rPr>
        <w:t xml:space="preserve">). Jika artikel ditulis oleh lebih dari sama dengan 3 orang, maka hanya tuliskan nama belakang penulis pertama saja, diimbuhi dengan kata </w:t>
      </w:r>
      <w:r>
        <w:rPr>
          <w:i/>
          <w:color w:val="000000"/>
        </w:rPr>
        <w:t>dkk.</w:t>
      </w:r>
      <w:r>
        <w:rPr>
          <w:color w:val="000000"/>
        </w:rPr>
        <w:t xml:space="preserve"> sesudahny</w:t>
      </w:r>
      <w:r>
        <w:rPr>
          <w:color w:val="000000"/>
        </w:rPr>
        <w:t>a.</w:t>
      </w:r>
    </w:p>
    <w:p w14:paraId="60390ADD" w14:textId="77777777" w:rsidR="008B3D20" w:rsidRDefault="001D7453">
      <w:pPr>
        <w:pBdr>
          <w:top w:val="nil"/>
          <w:left w:val="nil"/>
          <w:bottom w:val="nil"/>
          <w:right w:val="nil"/>
          <w:between w:val="nil"/>
        </w:pBdr>
        <w:spacing w:after="240"/>
        <w:rPr>
          <w:color w:val="000000"/>
        </w:rPr>
      </w:pPr>
      <w:r>
        <w:rPr>
          <w:b/>
          <w:color w:val="000000"/>
        </w:rPr>
        <w:t>Header pada nomor halaman ganjil</w:t>
      </w:r>
      <w:r>
        <w:rPr>
          <w:color w:val="000000"/>
        </w:rPr>
        <w:t xml:space="preserve">: Header pada nomor halaman ganjil terdiri dari judul artikel dalam </w:t>
      </w:r>
      <w:r>
        <w:rPr>
          <w:i/>
          <w:color w:val="000000"/>
        </w:rPr>
        <w:t>lower case</w:t>
      </w:r>
      <w:r>
        <w:rPr>
          <w:color w:val="000000"/>
        </w:rPr>
        <w:t xml:space="preserve"> dengan huruf kapital di awal kata, huruf Tahoma berukuran 10 point, yang ditulis di tengah (</w:t>
      </w:r>
      <w:r>
        <w:rPr>
          <w:i/>
          <w:color w:val="000000"/>
        </w:rPr>
        <w:t>centered</w:t>
      </w:r>
      <w:r>
        <w:rPr>
          <w:color w:val="000000"/>
        </w:rPr>
        <w:t xml:space="preserve">). </w:t>
      </w:r>
    </w:p>
    <w:p w14:paraId="0762B5B4" w14:textId="77777777" w:rsidR="008B3D20" w:rsidRDefault="001D7453">
      <w:pPr>
        <w:pBdr>
          <w:top w:val="nil"/>
          <w:left w:val="nil"/>
          <w:bottom w:val="nil"/>
          <w:right w:val="nil"/>
          <w:between w:val="nil"/>
        </w:pBdr>
        <w:spacing w:after="240"/>
        <w:rPr>
          <w:color w:val="000000"/>
        </w:rPr>
      </w:pPr>
      <w:r>
        <w:rPr>
          <w:b/>
          <w:color w:val="000000"/>
        </w:rPr>
        <w:t>Footer</w:t>
      </w:r>
      <w:r>
        <w:rPr>
          <w:color w:val="000000"/>
        </w:rPr>
        <w:t xml:space="preserve">: Seluruh halaman dalam artikel </w:t>
      </w:r>
      <w:r>
        <w:rPr>
          <w:color w:val="000000"/>
        </w:rPr>
        <w:t xml:space="preserve">mempunyai bentuk </w:t>
      </w:r>
      <w:r>
        <w:rPr>
          <w:i/>
          <w:color w:val="000000"/>
        </w:rPr>
        <w:t>footer</w:t>
      </w:r>
      <w:r>
        <w:rPr>
          <w:color w:val="000000"/>
        </w:rPr>
        <w:t xml:space="preserve"> yang sama. </w:t>
      </w:r>
      <w:r>
        <w:rPr>
          <w:i/>
          <w:color w:val="000000"/>
        </w:rPr>
        <w:t>Footer</w:t>
      </w:r>
      <w:r>
        <w:rPr>
          <w:color w:val="000000"/>
        </w:rPr>
        <w:t xml:space="preserve"> terdiri dari tulisan “[Nama Jurnal]” diikuti dengan garis penghubung (</w:t>
      </w:r>
      <w:r>
        <w:rPr>
          <w:i/>
          <w:color w:val="000000"/>
        </w:rPr>
        <w:t>dash</w:t>
      </w:r>
      <w:r>
        <w:rPr>
          <w:color w:val="000000"/>
        </w:rPr>
        <w:t>) dan nomor halaman yang dimulai dengan angka 1 pada halaman pertama dalam huruf Tahoma berukuran 10 point. Nomor halaman akan dimutakhirkan</w:t>
      </w:r>
      <w:r>
        <w:rPr>
          <w:color w:val="000000"/>
        </w:rPr>
        <w:t xml:space="preserve"> oleh Redaksi pada saat dimuat.</w:t>
      </w:r>
    </w:p>
    <w:p w14:paraId="70E15FB4" w14:textId="77777777" w:rsidR="008B3D20" w:rsidRDefault="001D7453">
      <w:pPr>
        <w:pStyle w:val="Heading3"/>
      </w:pPr>
      <w:r>
        <w:t>2.5 Penulisan sumber dan Daftar Rujukan</w:t>
      </w:r>
    </w:p>
    <w:p w14:paraId="112167C4" w14:textId="77777777" w:rsidR="008B3D20" w:rsidRDefault="001D7453">
      <w:pPr>
        <w:pBdr>
          <w:top w:val="nil"/>
          <w:left w:val="nil"/>
          <w:bottom w:val="nil"/>
          <w:right w:val="nil"/>
          <w:between w:val="nil"/>
        </w:pBdr>
        <w:spacing w:after="240"/>
        <w:rPr>
          <w:color w:val="000000"/>
        </w:rPr>
      </w:pPr>
      <w:r>
        <w:rPr>
          <w:color w:val="000000"/>
        </w:rPr>
        <w:t>Kehati-hatian dalam penulisan sumber dan Daftar Rujukan merupakan satu keharusan agar penulis dapat terhindar dari plagiarisme. Untuk itu, penulis dianjurkan untuk mengikuti secara ket</w:t>
      </w:r>
      <w:r>
        <w:rPr>
          <w:color w:val="000000"/>
        </w:rPr>
        <w:t>at ketentuan penulisan sumber dan Daftar Rujukan dalam panduan ini. Penulis artikel bertanggungjawab sepenuhnya atas penulisan rujukan, sumber rujukan, dan Daftar Rujukan. Semua sumber yang dicantum dalam Daftar Rujukan harus dirujuk dalam badan tulisan, d</w:t>
      </w:r>
      <w:r>
        <w:rPr>
          <w:color w:val="000000"/>
        </w:rPr>
        <w:t>an hanya pustaka yang dirujuk di dalam tulisan yang dicantumkan dalam Daftar Rujukan (</w:t>
      </w:r>
      <w:r>
        <w:rPr>
          <w:i/>
          <w:color w:val="000000"/>
        </w:rPr>
        <w:t>References</w:t>
      </w:r>
      <w:r>
        <w:rPr>
          <w:color w:val="000000"/>
        </w:rPr>
        <w:t xml:space="preserve">, bukan </w:t>
      </w:r>
      <w:r>
        <w:rPr>
          <w:i/>
          <w:color w:val="000000"/>
        </w:rPr>
        <w:t>Bibliography</w:t>
      </w:r>
      <w:r>
        <w:rPr>
          <w:color w:val="000000"/>
        </w:rPr>
        <w:t>). Sumber dituliskan dengan mengikuti tatacara (</w:t>
      </w:r>
      <w:r>
        <w:rPr>
          <w:i/>
          <w:color w:val="000000"/>
        </w:rPr>
        <w:t>style</w:t>
      </w:r>
      <w:r>
        <w:rPr>
          <w:color w:val="000000"/>
        </w:rPr>
        <w:t xml:space="preserve">) yang dikeluarkan oleh </w:t>
      </w:r>
      <w:r>
        <w:rPr>
          <w:b/>
          <w:color w:val="000000"/>
        </w:rPr>
        <w:t>APA</w:t>
      </w:r>
      <w:r>
        <w:rPr>
          <w:color w:val="000000"/>
        </w:rPr>
        <w:t>, yaitu dengan mencantumkan nama belakang penulis sumber yan</w:t>
      </w:r>
      <w:r>
        <w:rPr>
          <w:color w:val="000000"/>
        </w:rPr>
        <w:t xml:space="preserve">g dirujuk, diikuti dengan angka tahun. Daftar Rujukan juga ditulis dengan mengikuti tata cara urutan abjad dimulai dari </w:t>
      </w:r>
      <w:r>
        <w:rPr>
          <w:b/>
          <w:color w:val="000000"/>
        </w:rPr>
        <w:t>huruf A sampai dengan Z</w:t>
      </w:r>
      <w:r>
        <w:rPr>
          <w:color w:val="000000"/>
        </w:rPr>
        <w:t>. Contoh penulisan Daftar Rujukan dapat dilihat pada bagian terakhir petunjuk ini. Penulisan daftar rujukan dan c</w:t>
      </w:r>
      <w:r>
        <w:rPr>
          <w:color w:val="000000"/>
        </w:rPr>
        <w:t xml:space="preserve">ara mensitasi </w:t>
      </w:r>
      <w:r>
        <w:rPr>
          <w:b/>
          <w:color w:val="000000"/>
        </w:rPr>
        <w:t>diwajibkan</w:t>
      </w:r>
      <w:r>
        <w:rPr>
          <w:color w:val="000000"/>
        </w:rPr>
        <w:t xml:space="preserve"> menggunakan </w:t>
      </w:r>
      <w:r>
        <w:rPr>
          <w:i/>
          <w:color w:val="000000"/>
        </w:rPr>
        <w:t>software reference</w:t>
      </w:r>
      <w:r>
        <w:rPr>
          <w:color w:val="000000"/>
        </w:rPr>
        <w:t xml:space="preserve"> seperti mendeley, endnote, word reference, dan lainnya.</w:t>
      </w:r>
    </w:p>
    <w:p w14:paraId="499688EB" w14:textId="77777777" w:rsidR="008B3D20" w:rsidRDefault="001D7453">
      <w:pPr>
        <w:pStyle w:val="Heading3"/>
      </w:pPr>
      <w:r>
        <w:t>2.6 Gambar</w:t>
      </w:r>
    </w:p>
    <w:p w14:paraId="2F0F7A7C" w14:textId="77777777" w:rsidR="008B3D20" w:rsidRDefault="001D7453">
      <w:pPr>
        <w:pBdr>
          <w:top w:val="nil"/>
          <w:left w:val="nil"/>
          <w:bottom w:val="nil"/>
          <w:right w:val="nil"/>
          <w:between w:val="nil"/>
        </w:pBdr>
        <w:rPr>
          <w:color w:val="000000"/>
        </w:rPr>
      </w:pPr>
      <w:r>
        <w:rPr>
          <w:color w:val="000000"/>
        </w:rPr>
        <w:t>Hanya gambar yang memiliki relevansi secara langsung dengan paparan yang boleh dicantumkan dalam artikel. Gambar diletakkan di tengah</w:t>
      </w:r>
      <w:r>
        <w:rPr>
          <w:color w:val="000000"/>
        </w:rPr>
        <w:t>, di tempat yang paling relevan dengan kalimat yang merujuknya dalam artikel. Setiap gambar (foto, grafik, dan diagram) dalam artikel harus dilengkapi dengan keterangan/judul gambar dan nomor gambar berurutan, ditulis di bawah gambar pada posisi tengah den</w:t>
      </w:r>
      <w:r>
        <w:rPr>
          <w:color w:val="000000"/>
        </w:rPr>
        <w:t xml:space="preserve">gan font ukuran 10 pt </w:t>
      </w:r>
      <w:r>
        <w:rPr>
          <w:i/>
          <w:color w:val="000000"/>
        </w:rPr>
        <w:t>bold</w:t>
      </w:r>
      <w:r>
        <w:rPr>
          <w:color w:val="000000"/>
        </w:rPr>
        <w:t xml:space="preserve">. Misalnya: “Gambar 1. Trend ASFR di Afrika”. Gambar harus relevan secara langsung dengan artikel, dan selalu dirujuk dalam artikel (disebut sebagai “Gambar 1”, </w:t>
      </w:r>
      <w:r>
        <w:rPr>
          <w:b/>
          <w:color w:val="000000"/>
        </w:rPr>
        <w:t>dengan diawali huruf kapital</w:t>
      </w:r>
      <w:r>
        <w:rPr>
          <w:color w:val="000000"/>
        </w:rPr>
        <w:t>). Penulis bertanggungjawab sepenuhnya te</w:t>
      </w:r>
      <w:r>
        <w:rPr>
          <w:color w:val="000000"/>
        </w:rPr>
        <w:t>rhadap kualitas gambar yang dicantumkan. Jurnal dapat menerima gambar berwarna, namun tidak akan melakukan koreksi apapun terhadap kualitasnya. Semua gambar sebaiknya dikompres sehingga memiliki resolusi maksimum 220 dpi, dan hapus selalu bagian yang di-</w:t>
      </w:r>
      <w:r>
        <w:rPr>
          <w:i/>
          <w:color w:val="000000"/>
        </w:rPr>
        <w:t>cr</w:t>
      </w:r>
      <w:r>
        <w:rPr>
          <w:i/>
          <w:color w:val="000000"/>
        </w:rPr>
        <w:t>op</w:t>
      </w:r>
      <w:r>
        <w:rPr>
          <w:color w:val="000000"/>
        </w:rPr>
        <w:t>. Jika gambar diambil dari sumber lain, selalu cantumkan sumber dari mana gambar tersebut diambil sebagai bagian dari judul gambar. Redaksi dapat menyesuaikan ukuran dan resolusi gambar jika dibutuhkan. Seluruh gambar tidak diperkenankan mengambil dari s</w:t>
      </w:r>
      <w:r>
        <w:rPr>
          <w:color w:val="000000"/>
        </w:rPr>
        <w:t>umber lain, akan tetapi harus original dibuat oleh penulis.</w:t>
      </w:r>
    </w:p>
    <w:p w14:paraId="7FDABC16" w14:textId="77777777" w:rsidR="008B3D20" w:rsidRDefault="001D7453">
      <w:pPr>
        <w:jc w:val="center"/>
        <w:rPr>
          <w:b/>
          <w:sz w:val="18"/>
          <w:szCs w:val="18"/>
        </w:rPr>
      </w:pPr>
      <w:r>
        <w:rPr>
          <w:noProof/>
        </w:rPr>
        <w:lastRenderedPageBreak/>
        <w:drawing>
          <wp:inline distT="0" distB="0" distL="0" distR="0" wp14:anchorId="4D9A093A" wp14:editId="2960C366">
            <wp:extent cx="1638467" cy="159862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638467" cy="1598622"/>
                    </a:xfrm>
                    <a:prstGeom prst="rect">
                      <a:avLst/>
                    </a:prstGeom>
                    <a:ln/>
                  </pic:spPr>
                </pic:pic>
              </a:graphicData>
            </a:graphic>
          </wp:inline>
        </w:drawing>
      </w:r>
      <w:r>
        <w:br/>
      </w:r>
    </w:p>
    <w:p w14:paraId="056E9E6B" w14:textId="77777777" w:rsidR="008B3D20" w:rsidRDefault="001D7453">
      <w:pPr>
        <w:pBdr>
          <w:top w:val="nil"/>
          <w:left w:val="nil"/>
          <w:bottom w:val="nil"/>
          <w:right w:val="nil"/>
          <w:between w:val="nil"/>
        </w:pBdr>
        <w:spacing w:after="120"/>
        <w:jc w:val="center"/>
        <w:rPr>
          <w:b/>
          <w:color w:val="000000"/>
          <w:sz w:val="20"/>
          <w:szCs w:val="20"/>
        </w:rPr>
      </w:pPr>
      <w:r>
        <w:rPr>
          <w:b/>
          <w:color w:val="000000"/>
          <w:sz w:val="20"/>
          <w:szCs w:val="20"/>
        </w:rPr>
        <w:t xml:space="preserve">Gambar 1. Trend ASFR Afrika </w:t>
      </w:r>
    </w:p>
    <w:p w14:paraId="7FC01D40" w14:textId="77777777" w:rsidR="008B3D20" w:rsidRDefault="001D7453">
      <w:pPr>
        <w:rPr>
          <w:b/>
        </w:rPr>
      </w:pPr>
      <w:r>
        <w:rPr>
          <w:b/>
        </w:rPr>
        <w:t>2.7 Tabel</w:t>
      </w:r>
    </w:p>
    <w:p w14:paraId="082F0ACD" w14:textId="77777777" w:rsidR="008B3D20" w:rsidRDefault="001D7453">
      <w:pPr>
        <w:pBdr>
          <w:top w:val="nil"/>
          <w:left w:val="nil"/>
          <w:bottom w:val="nil"/>
          <w:right w:val="nil"/>
          <w:between w:val="nil"/>
        </w:pBdr>
        <w:spacing w:after="240"/>
        <w:rPr>
          <w:color w:val="000000"/>
        </w:rPr>
      </w:pPr>
      <w:r>
        <w:rPr>
          <w:color w:val="000000"/>
        </w:rPr>
        <w:t>Hanya tabel yang memiliki relevansi langsung dengan paparan yang boleh dicantumkan dalam artikel. Tabel diletakkan di tengah, di tempat yang paling relevan dengan kalimat yang merujuknya dalam artikel. Setiap tabel harus mempunyai judul dan nomor tabel ber</w:t>
      </w:r>
      <w:r>
        <w:rPr>
          <w:color w:val="000000"/>
        </w:rPr>
        <w:t xml:space="preserve">urutan, ditulis di atas setiap tabel pada posisi tengah dengan font tulisan serupa dengan gambar, seperti “Tabel 1. Perbandingan Jumlah Penduduk per Kecamatan Tahun 2010”. Tabel dirujuk dalam artikel sebagai “Tabel 1” </w:t>
      </w:r>
      <w:r>
        <w:rPr>
          <w:b/>
          <w:color w:val="000000"/>
        </w:rPr>
        <w:t>dengan diawali huruf kapital</w:t>
      </w:r>
      <w:r>
        <w:rPr>
          <w:color w:val="000000"/>
        </w:rPr>
        <w:t>. Ukuran h</w:t>
      </w:r>
      <w:r>
        <w:rPr>
          <w:color w:val="000000"/>
        </w:rPr>
        <w:t xml:space="preserve">uruf untuk isi tabel disesuaikan dengan kebutuhan, dengan memperhatikan keterbacaan. Jika sangat dibutuhkan, jenis huruf pun bisa disesuaikan dengan huruf yang lebih ramping seperti misalnya </w:t>
      </w:r>
      <w:r>
        <w:rPr>
          <w:i/>
          <w:color w:val="000000"/>
        </w:rPr>
        <w:t>Arial Narrow</w:t>
      </w:r>
      <w:r>
        <w:rPr>
          <w:color w:val="000000"/>
        </w:rPr>
        <w:t xml:space="preserve">. </w:t>
      </w:r>
    </w:p>
    <w:p w14:paraId="0FBE1957" w14:textId="77777777" w:rsidR="008B3D20" w:rsidRDefault="001D7453">
      <w:pPr>
        <w:pBdr>
          <w:top w:val="nil"/>
          <w:left w:val="nil"/>
          <w:bottom w:val="nil"/>
          <w:right w:val="nil"/>
          <w:between w:val="nil"/>
        </w:pBdr>
        <w:spacing w:after="120"/>
        <w:jc w:val="center"/>
        <w:rPr>
          <w:b/>
          <w:color w:val="000000"/>
          <w:sz w:val="20"/>
          <w:szCs w:val="20"/>
        </w:rPr>
      </w:pPr>
      <w:r>
        <w:rPr>
          <w:b/>
          <w:color w:val="000000"/>
          <w:sz w:val="20"/>
          <w:szCs w:val="20"/>
        </w:rPr>
        <w:t>Tabel 1. Perbandingan Jumlah Penduduk Per Kecamata</w:t>
      </w:r>
      <w:r>
        <w:rPr>
          <w:b/>
          <w:color w:val="000000"/>
          <w:sz w:val="20"/>
          <w:szCs w:val="20"/>
        </w:rPr>
        <w:t>n Tahun 2010</w:t>
      </w:r>
    </w:p>
    <w:tbl>
      <w:tblPr>
        <w:tblStyle w:val="a"/>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2250"/>
        <w:gridCol w:w="2250"/>
        <w:gridCol w:w="2322"/>
      </w:tblGrid>
      <w:tr w:rsidR="008B3D20" w14:paraId="2D6F0CD3" w14:textId="77777777">
        <w:tc>
          <w:tcPr>
            <w:tcW w:w="2250" w:type="dxa"/>
          </w:tcPr>
          <w:p w14:paraId="0ADEE14C" w14:textId="77777777" w:rsidR="008B3D20" w:rsidRDefault="001D7453">
            <w:pPr>
              <w:pBdr>
                <w:top w:val="nil"/>
                <w:left w:val="nil"/>
                <w:bottom w:val="nil"/>
                <w:right w:val="nil"/>
                <w:between w:val="nil"/>
              </w:pBdr>
              <w:jc w:val="center"/>
              <w:rPr>
                <w:b/>
                <w:color w:val="000000"/>
                <w:sz w:val="20"/>
                <w:szCs w:val="20"/>
              </w:rPr>
            </w:pPr>
            <w:r>
              <w:rPr>
                <w:b/>
                <w:color w:val="000000"/>
                <w:sz w:val="20"/>
                <w:szCs w:val="20"/>
              </w:rPr>
              <w:t>Kepala tabel kolom 1</w:t>
            </w:r>
          </w:p>
        </w:tc>
        <w:tc>
          <w:tcPr>
            <w:tcW w:w="2250" w:type="dxa"/>
          </w:tcPr>
          <w:p w14:paraId="2375C70D" w14:textId="77777777" w:rsidR="008B3D20" w:rsidRDefault="001D7453">
            <w:pPr>
              <w:pBdr>
                <w:top w:val="nil"/>
                <w:left w:val="nil"/>
                <w:bottom w:val="nil"/>
                <w:right w:val="nil"/>
                <w:between w:val="nil"/>
              </w:pBdr>
              <w:jc w:val="center"/>
              <w:rPr>
                <w:b/>
                <w:color w:val="000000"/>
                <w:sz w:val="20"/>
                <w:szCs w:val="20"/>
              </w:rPr>
            </w:pPr>
            <w:r>
              <w:rPr>
                <w:b/>
                <w:color w:val="000000"/>
                <w:sz w:val="20"/>
                <w:szCs w:val="20"/>
              </w:rPr>
              <w:t>Kepala tabel kolom 2</w:t>
            </w:r>
          </w:p>
        </w:tc>
        <w:tc>
          <w:tcPr>
            <w:tcW w:w="2250" w:type="dxa"/>
          </w:tcPr>
          <w:p w14:paraId="7861F82A" w14:textId="77777777" w:rsidR="008B3D20" w:rsidRDefault="001D7453">
            <w:pPr>
              <w:pBdr>
                <w:top w:val="nil"/>
                <w:left w:val="nil"/>
                <w:bottom w:val="nil"/>
                <w:right w:val="nil"/>
                <w:between w:val="nil"/>
              </w:pBdr>
              <w:jc w:val="center"/>
              <w:rPr>
                <w:b/>
                <w:color w:val="000000"/>
                <w:sz w:val="20"/>
                <w:szCs w:val="20"/>
              </w:rPr>
            </w:pPr>
            <w:r>
              <w:rPr>
                <w:b/>
                <w:color w:val="000000"/>
                <w:sz w:val="20"/>
                <w:szCs w:val="20"/>
              </w:rPr>
              <w:t>Kepala tabel kolom 3</w:t>
            </w:r>
          </w:p>
        </w:tc>
        <w:tc>
          <w:tcPr>
            <w:tcW w:w="2322" w:type="dxa"/>
          </w:tcPr>
          <w:p w14:paraId="617A572C" w14:textId="77777777" w:rsidR="008B3D20" w:rsidRDefault="001D7453">
            <w:pPr>
              <w:pBdr>
                <w:top w:val="nil"/>
                <w:left w:val="nil"/>
                <w:bottom w:val="nil"/>
                <w:right w:val="nil"/>
                <w:between w:val="nil"/>
              </w:pBdr>
              <w:jc w:val="center"/>
              <w:rPr>
                <w:b/>
                <w:color w:val="000000"/>
                <w:sz w:val="20"/>
                <w:szCs w:val="20"/>
              </w:rPr>
            </w:pPr>
            <w:r>
              <w:rPr>
                <w:b/>
                <w:color w:val="000000"/>
                <w:sz w:val="20"/>
                <w:szCs w:val="20"/>
              </w:rPr>
              <w:t>Kepala tabel kolom 4</w:t>
            </w:r>
          </w:p>
        </w:tc>
      </w:tr>
      <w:tr w:rsidR="008B3D20" w14:paraId="44FFC86B" w14:textId="77777777">
        <w:tc>
          <w:tcPr>
            <w:tcW w:w="2250" w:type="dxa"/>
          </w:tcPr>
          <w:p w14:paraId="184BCC54" w14:textId="77777777" w:rsidR="008B3D20" w:rsidRDefault="001D7453">
            <w:pPr>
              <w:pBdr>
                <w:top w:val="nil"/>
                <w:left w:val="nil"/>
                <w:bottom w:val="nil"/>
                <w:right w:val="nil"/>
                <w:between w:val="nil"/>
              </w:pBdr>
              <w:jc w:val="center"/>
              <w:rPr>
                <w:color w:val="000000"/>
                <w:sz w:val="20"/>
                <w:szCs w:val="20"/>
              </w:rPr>
            </w:pPr>
            <w:r>
              <w:rPr>
                <w:color w:val="000000"/>
                <w:sz w:val="20"/>
                <w:szCs w:val="20"/>
              </w:rPr>
              <w:t>Isi 11</w:t>
            </w:r>
          </w:p>
        </w:tc>
        <w:tc>
          <w:tcPr>
            <w:tcW w:w="2250" w:type="dxa"/>
          </w:tcPr>
          <w:p w14:paraId="2EEA658B" w14:textId="77777777" w:rsidR="008B3D20" w:rsidRDefault="001D7453">
            <w:pPr>
              <w:pBdr>
                <w:top w:val="nil"/>
                <w:left w:val="nil"/>
                <w:bottom w:val="nil"/>
                <w:right w:val="nil"/>
                <w:between w:val="nil"/>
              </w:pBdr>
              <w:jc w:val="center"/>
              <w:rPr>
                <w:color w:val="000000"/>
                <w:sz w:val="20"/>
                <w:szCs w:val="20"/>
              </w:rPr>
            </w:pPr>
            <w:r>
              <w:rPr>
                <w:color w:val="000000"/>
                <w:sz w:val="20"/>
                <w:szCs w:val="20"/>
              </w:rPr>
              <w:t>Isi 12</w:t>
            </w:r>
          </w:p>
        </w:tc>
        <w:tc>
          <w:tcPr>
            <w:tcW w:w="2250" w:type="dxa"/>
          </w:tcPr>
          <w:p w14:paraId="714653B8" w14:textId="77777777" w:rsidR="008B3D20" w:rsidRDefault="001D7453">
            <w:pPr>
              <w:pBdr>
                <w:top w:val="nil"/>
                <w:left w:val="nil"/>
                <w:bottom w:val="nil"/>
                <w:right w:val="nil"/>
                <w:between w:val="nil"/>
              </w:pBdr>
              <w:jc w:val="center"/>
              <w:rPr>
                <w:color w:val="000000"/>
                <w:sz w:val="20"/>
                <w:szCs w:val="20"/>
              </w:rPr>
            </w:pPr>
            <w:r>
              <w:rPr>
                <w:color w:val="000000"/>
                <w:sz w:val="20"/>
                <w:szCs w:val="20"/>
              </w:rPr>
              <w:t>Isi 13</w:t>
            </w:r>
          </w:p>
        </w:tc>
        <w:tc>
          <w:tcPr>
            <w:tcW w:w="2322" w:type="dxa"/>
          </w:tcPr>
          <w:p w14:paraId="3206ABF6" w14:textId="77777777" w:rsidR="008B3D20" w:rsidRDefault="001D7453">
            <w:pPr>
              <w:pBdr>
                <w:top w:val="nil"/>
                <w:left w:val="nil"/>
                <w:bottom w:val="nil"/>
                <w:right w:val="nil"/>
                <w:between w:val="nil"/>
              </w:pBdr>
              <w:jc w:val="center"/>
              <w:rPr>
                <w:color w:val="000000"/>
                <w:sz w:val="20"/>
                <w:szCs w:val="20"/>
              </w:rPr>
            </w:pPr>
            <w:r>
              <w:rPr>
                <w:color w:val="000000"/>
                <w:sz w:val="20"/>
                <w:szCs w:val="20"/>
              </w:rPr>
              <w:t>Isi 14</w:t>
            </w:r>
          </w:p>
        </w:tc>
      </w:tr>
      <w:tr w:rsidR="008B3D20" w14:paraId="230A194A" w14:textId="77777777">
        <w:tc>
          <w:tcPr>
            <w:tcW w:w="2250" w:type="dxa"/>
          </w:tcPr>
          <w:p w14:paraId="23B898B9" w14:textId="77777777" w:rsidR="008B3D20" w:rsidRDefault="001D7453">
            <w:pPr>
              <w:pBdr>
                <w:top w:val="nil"/>
                <w:left w:val="nil"/>
                <w:bottom w:val="nil"/>
                <w:right w:val="nil"/>
                <w:between w:val="nil"/>
              </w:pBdr>
              <w:jc w:val="center"/>
              <w:rPr>
                <w:color w:val="000000"/>
                <w:sz w:val="20"/>
                <w:szCs w:val="20"/>
              </w:rPr>
            </w:pPr>
            <w:r>
              <w:rPr>
                <w:color w:val="000000"/>
                <w:sz w:val="20"/>
                <w:szCs w:val="20"/>
              </w:rPr>
              <w:t>Isi 21</w:t>
            </w:r>
          </w:p>
        </w:tc>
        <w:tc>
          <w:tcPr>
            <w:tcW w:w="2250" w:type="dxa"/>
          </w:tcPr>
          <w:p w14:paraId="7BC7C19A" w14:textId="77777777" w:rsidR="008B3D20" w:rsidRDefault="001D7453">
            <w:pPr>
              <w:pBdr>
                <w:top w:val="nil"/>
                <w:left w:val="nil"/>
                <w:bottom w:val="nil"/>
                <w:right w:val="nil"/>
                <w:between w:val="nil"/>
              </w:pBdr>
              <w:jc w:val="center"/>
              <w:rPr>
                <w:color w:val="000000"/>
                <w:sz w:val="20"/>
                <w:szCs w:val="20"/>
              </w:rPr>
            </w:pPr>
            <w:r>
              <w:rPr>
                <w:color w:val="000000"/>
                <w:sz w:val="20"/>
                <w:szCs w:val="20"/>
              </w:rPr>
              <w:t>Isi 22</w:t>
            </w:r>
          </w:p>
        </w:tc>
        <w:tc>
          <w:tcPr>
            <w:tcW w:w="2250" w:type="dxa"/>
          </w:tcPr>
          <w:p w14:paraId="395B2D54" w14:textId="77777777" w:rsidR="008B3D20" w:rsidRDefault="001D7453">
            <w:pPr>
              <w:pBdr>
                <w:top w:val="nil"/>
                <w:left w:val="nil"/>
                <w:bottom w:val="nil"/>
                <w:right w:val="nil"/>
                <w:between w:val="nil"/>
              </w:pBdr>
              <w:jc w:val="center"/>
              <w:rPr>
                <w:color w:val="000000"/>
                <w:sz w:val="20"/>
                <w:szCs w:val="20"/>
              </w:rPr>
            </w:pPr>
            <w:r>
              <w:rPr>
                <w:color w:val="000000"/>
                <w:sz w:val="20"/>
                <w:szCs w:val="20"/>
              </w:rPr>
              <w:t>Isi 23</w:t>
            </w:r>
          </w:p>
        </w:tc>
        <w:tc>
          <w:tcPr>
            <w:tcW w:w="2322" w:type="dxa"/>
          </w:tcPr>
          <w:p w14:paraId="79E6B712" w14:textId="77777777" w:rsidR="008B3D20" w:rsidRDefault="001D7453">
            <w:pPr>
              <w:pBdr>
                <w:top w:val="nil"/>
                <w:left w:val="nil"/>
                <w:bottom w:val="nil"/>
                <w:right w:val="nil"/>
                <w:between w:val="nil"/>
              </w:pBdr>
              <w:jc w:val="center"/>
              <w:rPr>
                <w:color w:val="000000"/>
                <w:sz w:val="20"/>
                <w:szCs w:val="20"/>
              </w:rPr>
            </w:pPr>
            <w:r>
              <w:rPr>
                <w:color w:val="000000"/>
                <w:sz w:val="20"/>
                <w:szCs w:val="20"/>
              </w:rPr>
              <w:t>Isi 24</w:t>
            </w:r>
          </w:p>
        </w:tc>
      </w:tr>
    </w:tbl>
    <w:p w14:paraId="5578E726" w14:textId="77777777" w:rsidR="008B3D20" w:rsidRDefault="008B3D20"/>
    <w:p w14:paraId="1A4890A5" w14:textId="00D1B5A4" w:rsidR="008B3D20" w:rsidRPr="007D1242" w:rsidRDefault="001D7453">
      <w:pPr>
        <w:pStyle w:val="Heading2"/>
        <w:spacing w:before="360"/>
        <w:rPr>
          <w:lang w:val="en-US"/>
        </w:rPr>
      </w:pPr>
      <w:r>
        <w:t xml:space="preserve">3. </w:t>
      </w:r>
      <w:r w:rsidR="007D1242">
        <w:rPr>
          <w:lang w:val="en-US"/>
        </w:rPr>
        <w:t>Hasil dan pembahasan</w:t>
      </w:r>
    </w:p>
    <w:p w14:paraId="6CE1DCBC" w14:textId="77777777" w:rsidR="008B3D20" w:rsidRDefault="001D7453">
      <w:pPr>
        <w:pBdr>
          <w:top w:val="nil"/>
          <w:left w:val="nil"/>
          <w:bottom w:val="nil"/>
          <w:right w:val="nil"/>
          <w:between w:val="nil"/>
        </w:pBdr>
        <w:spacing w:after="240"/>
        <w:rPr>
          <w:color w:val="000000"/>
        </w:rPr>
      </w:pPr>
      <w:r>
        <w:rPr>
          <w:color w:val="000000"/>
        </w:rPr>
        <w:t>Paparan dalam artikel dituliskan sesuai dengan kaidah penulisan artikel ilmiah yang baik. Pada dasarnya, artikel terdiri dari bagian:</w:t>
      </w:r>
    </w:p>
    <w:p w14:paraId="2FDE0D7C" w14:textId="77777777" w:rsidR="008B3D20" w:rsidRDefault="001D7453">
      <w:pPr>
        <w:numPr>
          <w:ilvl w:val="0"/>
          <w:numId w:val="3"/>
        </w:numPr>
        <w:pBdr>
          <w:top w:val="nil"/>
          <w:left w:val="nil"/>
          <w:bottom w:val="nil"/>
          <w:right w:val="nil"/>
          <w:between w:val="nil"/>
        </w:pBdr>
      </w:pPr>
      <w:r>
        <w:rPr>
          <w:color w:val="000000"/>
        </w:rPr>
        <w:t>Pendahuluan</w:t>
      </w:r>
    </w:p>
    <w:p w14:paraId="74B82B2E" w14:textId="77777777" w:rsidR="008B3D20" w:rsidRDefault="001D7453">
      <w:pPr>
        <w:numPr>
          <w:ilvl w:val="0"/>
          <w:numId w:val="3"/>
        </w:numPr>
        <w:pBdr>
          <w:top w:val="nil"/>
          <w:left w:val="nil"/>
          <w:bottom w:val="nil"/>
          <w:right w:val="nil"/>
          <w:between w:val="nil"/>
        </w:pBdr>
      </w:pPr>
      <w:r>
        <w:rPr>
          <w:color w:val="000000"/>
        </w:rPr>
        <w:t>Metode</w:t>
      </w:r>
    </w:p>
    <w:p w14:paraId="585D7B72" w14:textId="77777777" w:rsidR="008B3D20" w:rsidRDefault="001D7453">
      <w:pPr>
        <w:numPr>
          <w:ilvl w:val="0"/>
          <w:numId w:val="3"/>
        </w:numPr>
        <w:pBdr>
          <w:top w:val="nil"/>
          <w:left w:val="nil"/>
          <w:bottom w:val="nil"/>
          <w:right w:val="nil"/>
          <w:between w:val="nil"/>
        </w:pBdr>
      </w:pPr>
      <w:r>
        <w:rPr>
          <w:color w:val="000000"/>
        </w:rPr>
        <w:t>Hasil dan Pembahasan</w:t>
      </w:r>
    </w:p>
    <w:p w14:paraId="1555A872" w14:textId="77777777" w:rsidR="008B3D20" w:rsidRDefault="001D7453">
      <w:pPr>
        <w:numPr>
          <w:ilvl w:val="0"/>
          <w:numId w:val="3"/>
        </w:numPr>
        <w:pBdr>
          <w:top w:val="nil"/>
          <w:left w:val="nil"/>
          <w:bottom w:val="nil"/>
          <w:right w:val="nil"/>
          <w:between w:val="nil"/>
        </w:pBdr>
      </w:pPr>
      <w:r>
        <w:rPr>
          <w:color w:val="000000"/>
        </w:rPr>
        <w:t>Kesimpulan</w:t>
      </w:r>
    </w:p>
    <w:p w14:paraId="122BE3B3" w14:textId="77777777" w:rsidR="008B3D20" w:rsidRDefault="001D7453">
      <w:pPr>
        <w:numPr>
          <w:ilvl w:val="0"/>
          <w:numId w:val="3"/>
        </w:numPr>
        <w:pBdr>
          <w:top w:val="nil"/>
          <w:left w:val="nil"/>
          <w:bottom w:val="nil"/>
          <w:right w:val="nil"/>
          <w:between w:val="nil"/>
        </w:pBdr>
        <w:spacing w:after="240"/>
      </w:pPr>
      <w:r>
        <w:rPr>
          <w:color w:val="000000"/>
        </w:rPr>
        <w:t xml:space="preserve">Daftar Rujukan </w:t>
      </w:r>
    </w:p>
    <w:p w14:paraId="38CB0C0A" w14:textId="77777777" w:rsidR="008B3D20" w:rsidRDefault="001D7453">
      <w:pPr>
        <w:pBdr>
          <w:top w:val="nil"/>
          <w:left w:val="nil"/>
          <w:bottom w:val="nil"/>
          <w:right w:val="nil"/>
          <w:between w:val="nil"/>
        </w:pBdr>
        <w:spacing w:after="240"/>
        <w:rPr>
          <w:color w:val="000000"/>
        </w:rPr>
      </w:pPr>
      <w:r>
        <w:rPr>
          <w:color w:val="000000"/>
        </w:rPr>
        <w:t>Standar penulisan badan tulisan juga merujuk kepada pen</w:t>
      </w:r>
      <w:r>
        <w:rPr>
          <w:color w:val="000000"/>
        </w:rPr>
        <w:t xml:space="preserve">ulisan artikel ilmiah yang baik. Sedapat mungkin poin pemikiran penulis dituangkan dalam bentuk paragraf, dan bukan dengan penulisan enumerasi menggunakan nomor. Penggunaan </w:t>
      </w:r>
      <w:r>
        <w:rPr>
          <w:i/>
          <w:color w:val="000000"/>
        </w:rPr>
        <w:t>bullet</w:t>
      </w:r>
      <w:r>
        <w:rPr>
          <w:color w:val="000000"/>
        </w:rPr>
        <w:t xml:space="preserve"> sama sekali tidak dianjurkan. Jika tulisan dengan bullet membentuk kalimat l</w:t>
      </w:r>
      <w:r>
        <w:rPr>
          <w:color w:val="000000"/>
        </w:rPr>
        <w:t xml:space="preserve">engkap, maka tuliskan saja sebagai kalimat dalam paragraf. Jika hanya berupa frasa, maka tuliskan sebagai bagian dari sebuah kalimat yang lengkap. Jika sangat dibutuhkan, beri nomor urut dalam tanda kurung untuk menandai, dan dipisahkan dengan tanda titik </w:t>
      </w:r>
      <w:r>
        <w:rPr>
          <w:color w:val="000000"/>
        </w:rPr>
        <w:t>koma.</w:t>
      </w:r>
    </w:p>
    <w:p w14:paraId="6099B672" w14:textId="77777777" w:rsidR="008B3D20" w:rsidRDefault="001D7453">
      <w:pPr>
        <w:pStyle w:val="Heading2"/>
        <w:spacing w:before="480"/>
      </w:pPr>
      <w:r>
        <w:t>4. KESIMPULAN</w:t>
      </w:r>
    </w:p>
    <w:p w14:paraId="03F912F4" w14:textId="77777777" w:rsidR="008B3D20" w:rsidRDefault="001D7453">
      <w:pPr>
        <w:pBdr>
          <w:top w:val="nil"/>
          <w:left w:val="nil"/>
          <w:bottom w:val="nil"/>
          <w:right w:val="nil"/>
          <w:between w:val="nil"/>
        </w:pBdr>
        <w:spacing w:after="240"/>
        <w:rPr>
          <w:color w:val="000000"/>
        </w:rPr>
      </w:pPr>
      <w:r>
        <w:rPr>
          <w:color w:val="000000"/>
        </w:rPr>
        <w:lastRenderedPageBreak/>
        <w:t>Penulisan isi kesimpulan menggunakan huruf dan gaya paragraf yang sama dengan bagian lainnya. Untuk menghindari kesalahan penulisan artikel, disarankan untuk langsung menggunakan dokumen ini sebagai format (</w:t>
      </w:r>
      <w:r>
        <w:rPr>
          <w:i/>
          <w:color w:val="000000"/>
        </w:rPr>
        <w:t>template</w:t>
      </w:r>
      <w:r>
        <w:rPr>
          <w:color w:val="000000"/>
        </w:rPr>
        <w:t>) dengan menghapus is</w:t>
      </w:r>
      <w:r>
        <w:rPr>
          <w:color w:val="000000"/>
        </w:rPr>
        <w:t xml:space="preserve">i petunjuk penulisan ini dan menyimpan (save as) sesuai dengan nama file yang diminta. </w:t>
      </w:r>
    </w:p>
    <w:p w14:paraId="0558BE76" w14:textId="77777777" w:rsidR="008B3D20" w:rsidRDefault="001D7453">
      <w:pPr>
        <w:pStyle w:val="Heading2"/>
        <w:spacing w:before="480"/>
      </w:pPr>
      <w:r>
        <w:t>UCAPAN TERIMA KASIH</w:t>
      </w:r>
    </w:p>
    <w:p w14:paraId="388F619A" w14:textId="77777777" w:rsidR="008B3D20" w:rsidRDefault="001D7453">
      <w:pPr>
        <w:pBdr>
          <w:top w:val="nil"/>
          <w:left w:val="nil"/>
          <w:bottom w:val="nil"/>
          <w:right w:val="nil"/>
          <w:between w:val="nil"/>
        </w:pBdr>
        <w:spacing w:after="240"/>
        <w:rPr>
          <w:color w:val="000000"/>
        </w:rPr>
      </w:pPr>
      <w:r>
        <w:rPr>
          <w:color w:val="000000"/>
        </w:rPr>
        <w:t>Bagian ini berisi ucapan terima kasih kepada suatu instansi jika penelitian ini didanai atau mendapat dukungan oleh instansi tersebut disertai denga</w:t>
      </w:r>
      <w:r>
        <w:rPr>
          <w:color w:val="000000"/>
        </w:rPr>
        <w:t>n nomor kontrak penelitian, atau jika ada pihak yang secara signifikan membantu langsung penelitian atau penulisan artikel ini. Jika pihak tersebut sudah tercantum sebagai penulis, maka tidak perlu disebut lagi dalam Ucapan Terima Kasih ini.</w:t>
      </w:r>
    </w:p>
    <w:p w14:paraId="6FA01547" w14:textId="77777777" w:rsidR="008B3D20" w:rsidRDefault="001D7453">
      <w:pPr>
        <w:pStyle w:val="Heading2"/>
        <w:spacing w:before="480"/>
        <w:rPr>
          <w:vertAlign w:val="superscript"/>
        </w:rPr>
      </w:pPr>
      <w:r>
        <w:t>DAFTAR rujukan</w:t>
      </w:r>
    </w:p>
    <w:p w14:paraId="6B5D37CE" w14:textId="77777777" w:rsidR="008B3D20" w:rsidRDefault="001D7453">
      <w:pPr>
        <w:pBdr>
          <w:top w:val="nil"/>
          <w:left w:val="nil"/>
          <w:bottom w:val="nil"/>
          <w:right w:val="nil"/>
          <w:between w:val="nil"/>
        </w:pBdr>
        <w:ind w:left="450" w:hanging="450"/>
        <w:rPr>
          <w:b/>
          <w:color w:val="000000"/>
        </w:rPr>
      </w:pPr>
      <w:r>
        <w:rPr>
          <w:b/>
          <w:color w:val="000000"/>
        </w:rPr>
        <w:t>Rujukan Buku:</w:t>
      </w:r>
    </w:p>
    <w:p w14:paraId="7232D324" w14:textId="77777777" w:rsidR="008B3D20" w:rsidRDefault="001D7453">
      <w:pPr>
        <w:pBdr>
          <w:top w:val="nil"/>
          <w:left w:val="nil"/>
          <w:bottom w:val="nil"/>
          <w:right w:val="nil"/>
          <w:between w:val="nil"/>
        </w:pBdr>
        <w:spacing w:line="360" w:lineRule="auto"/>
        <w:ind w:left="720" w:hanging="720"/>
        <w:rPr>
          <w:color w:val="000000"/>
        </w:rPr>
      </w:pPr>
      <w:r>
        <w:rPr>
          <w:color w:val="000000"/>
        </w:rPr>
        <w:t xml:space="preserve">Bohmer, M. (2012). </w:t>
      </w:r>
      <w:r>
        <w:rPr>
          <w:i/>
          <w:color w:val="000000"/>
        </w:rPr>
        <w:t>Beginning Android ADK with Arduino.</w:t>
      </w:r>
      <w:r>
        <w:rPr>
          <w:color w:val="000000"/>
        </w:rPr>
        <w:t xml:space="preserve"> Newyork: Apress.</w:t>
      </w:r>
    </w:p>
    <w:p w14:paraId="22DB0F48" w14:textId="77777777" w:rsidR="008B3D20" w:rsidRDefault="001D7453">
      <w:pPr>
        <w:pBdr>
          <w:top w:val="nil"/>
          <w:left w:val="nil"/>
          <w:bottom w:val="nil"/>
          <w:right w:val="nil"/>
          <w:between w:val="nil"/>
        </w:pBdr>
        <w:spacing w:line="360" w:lineRule="auto"/>
        <w:ind w:left="720" w:hanging="720"/>
        <w:rPr>
          <w:color w:val="000000"/>
        </w:rPr>
      </w:pPr>
      <w:r>
        <w:rPr>
          <w:color w:val="000000"/>
        </w:rPr>
        <w:t xml:space="preserve">Meier, R. (2012). </w:t>
      </w:r>
      <w:r>
        <w:rPr>
          <w:i/>
          <w:color w:val="000000"/>
        </w:rPr>
        <w:t xml:space="preserve">Professional AndroidTM 4 </w:t>
      </w:r>
      <w:sdt>
        <w:sdtPr>
          <w:tag w:val="goog_rdk_0"/>
          <w:id w:val="-489938824"/>
        </w:sdtPr>
        <w:sdtEndPr/>
        <w:sdtContent>
          <w:ins w:id="0" w:author="Uro INET" w:date="2022-11-15T07:46:00Z">
            <w:r>
              <w:rPr>
                <w:i/>
                <w:color w:val="000000"/>
              </w:rPr>
              <w:t>AQ</w:t>
            </w:r>
          </w:ins>
        </w:sdtContent>
      </w:sdt>
      <w:r>
        <w:rPr>
          <w:i/>
          <w:color w:val="000000"/>
        </w:rPr>
        <w:t>Application Development.</w:t>
      </w:r>
      <w:r>
        <w:rPr>
          <w:color w:val="000000"/>
        </w:rPr>
        <w:t xml:space="preserve"> Indianapolis: John Wiley &amp; Sons, Inc.</w:t>
      </w:r>
    </w:p>
    <w:p w14:paraId="48E5F2BB" w14:textId="77777777" w:rsidR="008B3D20" w:rsidRDefault="008B3D20">
      <w:pPr>
        <w:rPr>
          <w:b/>
        </w:rPr>
      </w:pPr>
    </w:p>
    <w:p w14:paraId="389DC4E7" w14:textId="77777777" w:rsidR="008B3D20" w:rsidRDefault="001D7453">
      <w:pPr>
        <w:rPr>
          <w:b/>
        </w:rPr>
      </w:pPr>
      <w:r>
        <w:rPr>
          <w:b/>
        </w:rPr>
        <w:t>Rujukan Jurnal:</w:t>
      </w:r>
    </w:p>
    <w:p w14:paraId="1797AB03" w14:textId="77777777" w:rsidR="008B3D20" w:rsidRDefault="001D7453">
      <w:pPr>
        <w:pBdr>
          <w:top w:val="nil"/>
          <w:left w:val="nil"/>
          <w:bottom w:val="nil"/>
          <w:right w:val="nil"/>
          <w:between w:val="nil"/>
        </w:pBdr>
        <w:spacing w:line="360" w:lineRule="auto"/>
        <w:ind w:left="720" w:hanging="720"/>
        <w:rPr>
          <w:color w:val="000000"/>
          <w:sz w:val="24"/>
          <w:szCs w:val="24"/>
        </w:rPr>
      </w:pPr>
      <w:r>
        <w:rPr>
          <w:color w:val="000000"/>
        </w:rPr>
        <w:t xml:space="preserve">Atzori, L., &amp; Andreas. (2012). Performance Analysis of Fractal Modulation Transmission over Fast Fading Wireless Channels. </w:t>
      </w:r>
      <w:r>
        <w:rPr>
          <w:i/>
          <w:color w:val="000000"/>
        </w:rPr>
        <w:t>IEEE Transactions on Broadcasting, 48</w:t>
      </w:r>
      <w:r>
        <w:rPr>
          <w:color w:val="000000"/>
        </w:rPr>
        <w:t>(2), 103 - 110.</w:t>
      </w:r>
    </w:p>
    <w:p w14:paraId="30884471" w14:textId="77777777" w:rsidR="008B3D20" w:rsidRDefault="001D7453">
      <w:pPr>
        <w:pBdr>
          <w:top w:val="nil"/>
          <w:left w:val="nil"/>
          <w:bottom w:val="nil"/>
          <w:right w:val="nil"/>
          <w:between w:val="nil"/>
        </w:pBdr>
        <w:spacing w:line="360" w:lineRule="auto"/>
        <w:ind w:left="720" w:hanging="720"/>
        <w:rPr>
          <w:color w:val="000000"/>
        </w:rPr>
      </w:pPr>
      <w:r>
        <w:rPr>
          <w:color w:val="000000"/>
        </w:rPr>
        <w:t>Darlis, A. R., Lidyawati, L., &amp; Nataliana, D. (2016). Implementasi Visible LIght</w:t>
      </w:r>
      <w:r>
        <w:rPr>
          <w:color w:val="000000"/>
        </w:rPr>
        <w:t xml:space="preserve"> Communication (VLC) pada Sistem Komunikasi. </w:t>
      </w:r>
      <w:r>
        <w:rPr>
          <w:i/>
          <w:color w:val="000000"/>
        </w:rPr>
        <w:t>Elkomika, 1</w:t>
      </w:r>
      <w:r>
        <w:rPr>
          <w:color w:val="000000"/>
        </w:rPr>
        <w:t>(1), 13 - 25.</w:t>
      </w:r>
    </w:p>
    <w:p w14:paraId="76B67F49" w14:textId="77777777" w:rsidR="008B3D20" w:rsidRDefault="008B3D20"/>
    <w:p w14:paraId="523E045C" w14:textId="77777777" w:rsidR="008B3D20" w:rsidRDefault="001D7453">
      <w:pPr>
        <w:pBdr>
          <w:top w:val="nil"/>
          <w:left w:val="nil"/>
          <w:bottom w:val="nil"/>
          <w:right w:val="nil"/>
          <w:between w:val="nil"/>
        </w:pBdr>
        <w:spacing w:line="360" w:lineRule="auto"/>
        <w:ind w:left="450" w:hanging="450"/>
        <w:rPr>
          <w:b/>
          <w:color w:val="000000"/>
        </w:rPr>
      </w:pPr>
      <w:r>
        <w:rPr>
          <w:b/>
          <w:color w:val="000000"/>
        </w:rPr>
        <w:t>Rujukan Prosiding:</w:t>
      </w:r>
    </w:p>
    <w:p w14:paraId="303A2C8B" w14:textId="77777777" w:rsidR="008B3D20" w:rsidRDefault="001D7453">
      <w:pPr>
        <w:pBdr>
          <w:top w:val="nil"/>
          <w:left w:val="nil"/>
          <w:bottom w:val="nil"/>
          <w:right w:val="nil"/>
          <w:between w:val="nil"/>
        </w:pBdr>
        <w:spacing w:line="360" w:lineRule="auto"/>
        <w:ind w:left="720" w:hanging="720"/>
        <w:rPr>
          <w:color w:val="000000"/>
        </w:rPr>
      </w:pPr>
      <w:r>
        <w:rPr>
          <w:color w:val="000000"/>
        </w:rPr>
        <w:t xml:space="preserve">Zeng, G., &amp; Qiu, Z. (2008). Audio Watermarking in DCT. </w:t>
      </w:r>
      <w:r>
        <w:rPr>
          <w:i/>
          <w:color w:val="000000"/>
        </w:rPr>
        <w:t>International COnference on Signal Processing</w:t>
      </w:r>
      <w:r>
        <w:rPr>
          <w:color w:val="000000"/>
        </w:rPr>
        <w:t>, (pp. 2193 - 2196).</w:t>
      </w:r>
    </w:p>
    <w:p w14:paraId="42CB9249" w14:textId="77777777" w:rsidR="008B3D20" w:rsidRDefault="008B3D20"/>
    <w:p w14:paraId="16B7C06E" w14:textId="77777777" w:rsidR="008B3D20" w:rsidRDefault="001D7453">
      <w:pPr>
        <w:pBdr>
          <w:top w:val="nil"/>
          <w:left w:val="nil"/>
          <w:bottom w:val="nil"/>
          <w:right w:val="nil"/>
          <w:between w:val="nil"/>
        </w:pBdr>
        <w:spacing w:line="360" w:lineRule="auto"/>
        <w:ind w:left="450" w:hanging="450"/>
        <w:rPr>
          <w:b/>
          <w:color w:val="000000"/>
        </w:rPr>
      </w:pPr>
      <w:r>
        <w:rPr>
          <w:b/>
          <w:color w:val="000000"/>
        </w:rPr>
        <w:t xml:space="preserve">Rujukan Sumber </w:t>
      </w:r>
      <w:r>
        <w:rPr>
          <w:b/>
          <w:i/>
          <w:color w:val="000000"/>
        </w:rPr>
        <w:t xml:space="preserve">Online </w:t>
      </w:r>
      <w:r>
        <w:rPr>
          <w:b/>
          <w:color w:val="000000"/>
        </w:rPr>
        <w:t>:</w:t>
      </w:r>
    </w:p>
    <w:p w14:paraId="225E017F" w14:textId="77777777" w:rsidR="008B3D20" w:rsidRDefault="001D7453">
      <w:pPr>
        <w:pBdr>
          <w:top w:val="nil"/>
          <w:left w:val="nil"/>
          <w:bottom w:val="nil"/>
          <w:right w:val="nil"/>
          <w:between w:val="nil"/>
        </w:pBdr>
        <w:spacing w:line="360" w:lineRule="auto"/>
        <w:ind w:left="720" w:hanging="720"/>
        <w:rPr>
          <w:color w:val="000000"/>
        </w:rPr>
      </w:pPr>
      <w:r>
        <w:rPr>
          <w:color w:val="000000"/>
        </w:rPr>
        <w:t xml:space="preserve">Macleod, D. (2010, June 25). </w:t>
      </w:r>
      <w:r>
        <w:rPr>
          <w:i/>
          <w:color w:val="000000"/>
        </w:rPr>
        <w:t>Post-Modernism and Urban Planning</w:t>
      </w:r>
      <w:r>
        <w:rPr>
          <w:color w:val="000000"/>
        </w:rPr>
        <w:t>. Retrieved from www3.sympatico.ca.</w:t>
      </w:r>
    </w:p>
    <w:p w14:paraId="0B6C2E32" w14:textId="77777777" w:rsidR="008B3D20" w:rsidRDefault="008B3D20"/>
    <w:p w14:paraId="5034EB76" w14:textId="77777777" w:rsidR="008B3D20" w:rsidRDefault="001D7453">
      <w:r>
        <w:t xml:space="preserve">Catatan : </w:t>
      </w:r>
    </w:p>
    <w:p w14:paraId="1939E9A8" w14:textId="77777777" w:rsidR="008B3D20" w:rsidRDefault="001D7453">
      <w:pPr>
        <w:numPr>
          <w:ilvl w:val="0"/>
          <w:numId w:val="2"/>
        </w:numPr>
        <w:pBdr>
          <w:top w:val="nil"/>
          <w:left w:val="nil"/>
          <w:bottom w:val="nil"/>
          <w:right w:val="nil"/>
          <w:between w:val="nil"/>
        </w:pBdr>
      </w:pPr>
      <w:r>
        <w:rPr>
          <w:color w:val="000000"/>
        </w:rPr>
        <w:t xml:space="preserve">Daftar Rujukan </w:t>
      </w:r>
      <w:r>
        <w:rPr>
          <w:b/>
          <w:color w:val="000000"/>
        </w:rPr>
        <w:t xml:space="preserve">diwajibkan </w:t>
      </w:r>
      <w:r>
        <w:rPr>
          <w:color w:val="000000"/>
        </w:rPr>
        <w:t xml:space="preserve">minimal 15 yang tersebar dalam </w:t>
      </w:r>
      <w:r>
        <w:rPr>
          <w:b/>
          <w:color w:val="000000"/>
        </w:rPr>
        <w:t>10 tahun terakhir</w:t>
      </w:r>
      <w:r>
        <w:rPr>
          <w:color w:val="000000"/>
        </w:rPr>
        <w:t>.</w:t>
      </w:r>
    </w:p>
    <w:p w14:paraId="5DC59910" w14:textId="77777777" w:rsidR="008B3D20" w:rsidRDefault="001D7453">
      <w:pPr>
        <w:numPr>
          <w:ilvl w:val="0"/>
          <w:numId w:val="2"/>
        </w:numPr>
        <w:pBdr>
          <w:top w:val="nil"/>
          <w:left w:val="nil"/>
          <w:bottom w:val="nil"/>
          <w:right w:val="nil"/>
          <w:between w:val="nil"/>
        </w:pBdr>
      </w:pPr>
      <w:r>
        <w:rPr>
          <w:color w:val="000000"/>
        </w:rPr>
        <w:t>Seluruh daftar rujukan diatas harus terujuk di dalam artikel dengan co</w:t>
      </w:r>
      <w:r>
        <w:rPr>
          <w:color w:val="000000"/>
        </w:rPr>
        <w:t xml:space="preserve">ntoh </w:t>
      </w:r>
    </w:p>
    <w:p w14:paraId="008DDC26" w14:textId="77777777" w:rsidR="008B3D20" w:rsidRDefault="001D7453">
      <w:pPr>
        <w:pBdr>
          <w:top w:val="nil"/>
          <w:left w:val="nil"/>
          <w:bottom w:val="nil"/>
          <w:right w:val="nil"/>
          <w:between w:val="nil"/>
        </w:pBdr>
        <w:ind w:left="720"/>
        <w:rPr>
          <w:color w:val="000000"/>
          <w:sz w:val="20"/>
          <w:szCs w:val="20"/>
        </w:rPr>
      </w:pPr>
      <w:r>
        <w:rPr>
          <w:color w:val="000000"/>
          <w:sz w:val="20"/>
          <w:szCs w:val="20"/>
        </w:rPr>
        <w:t xml:space="preserve">…..…Pada tahun 2012, penelitian yang dilakukan oleh Meier </w:t>
      </w:r>
      <w:r>
        <w:rPr>
          <w:b/>
          <w:color w:val="000000"/>
          <w:sz w:val="20"/>
          <w:szCs w:val="20"/>
        </w:rPr>
        <w:t>(Meier</w:t>
      </w:r>
      <w:r>
        <w:rPr>
          <w:color w:val="000000"/>
          <w:sz w:val="20"/>
          <w:szCs w:val="20"/>
        </w:rPr>
        <w:t xml:space="preserve"> </w:t>
      </w:r>
      <w:r>
        <w:rPr>
          <w:b/>
          <w:color w:val="000000"/>
          <w:sz w:val="20"/>
          <w:szCs w:val="20"/>
        </w:rPr>
        <w:t xml:space="preserve">,2012) </w:t>
      </w:r>
      <w:r>
        <w:rPr>
          <w:color w:val="000000"/>
          <w:sz w:val="20"/>
          <w:szCs w:val="20"/>
        </w:rPr>
        <w:t>dan timnya, mencoba untuk mengirimkan data dengan kecepatan tinggi……</w:t>
      </w:r>
    </w:p>
    <w:p w14:paraId="5D434F68" w14:textId="77777777" w:rsidR="008B3D20" w:rsidRDefault="008B3D20">
      <w:pPr>
        <w:pBdr>
          <w:top w:val="nil"/>
          <w:left w:val="nil"/>
          <w:bottom w:val="nil"/>
          <w:right w:val="nil"/>
          <w:between w:val="nil"/>
        </w:pBdr>
        <w:ind w:left="720"/>
        <w:rPr>
          <w:color w:val="000000"/>
          <w:sz w:val="20"/>
          <w:szCs w:val="20"/>
        </w:rPr>
      </w:pPr>
    </w:p>
    <w:p w14:paraId="7A4A2C0F" w14:textId="77777777" w:rsidR="008B3D20" w:rsidRDefault="001D7453">
      <w:pPr>
        <w:numPr>
          <w:ilvl w:val="0"/>
          <w:numId w:val="2"/>
        </w:numPr>
        <w:pBdr>
          <w:top w:val="nil"/>
          <w:left w:val="nil"/>
          <w:bottom w:val="nil"/>
          <w:right w:val="nil"/>
          <w:between w:val="nil"/>
        </w:pBdr>
        <w:rPr>
          <w:color w:val="000000"/>
          <w:sz w:val="24"/>
          <w:szCs w:val="24"/>
        </w:rPr>
      </w:pPr>
      <w:r>
        <w:rPr>
          <w:color w:val="000000"/>
          <w:sz w:val="20"/>
          <w:szCs w:val="20"/>
        </w:rPr>
        <w:t>Penulisan daftar rujukan diwajibkan menggunakan aplikasi penulisan referensi, seperti halnya mendeley, endnote, word references, atau lainnya.</w:t>
      </w:r>
    </w:p>
    <w:p w14:paraId="0A893A9B" w14:textId="77777777" w:rsidR="008B3D20" w:rsidRDefault="008B3D20">
      <w:pPr>
        <w:pBdr>
          <w:top w:val="nil"/>
          <w:left w:val="nil"/>
          <w:bottom w:val="nil"/>
          <w:right w:val="nil"/>
          <w:between w:val="nil"/>
        </w:pBdr>
        <w:ind w:left="720"/>
        <w:rPr>
          <w:color w:val="000000"/>
          <w:sz w:val="24"/>
          <w:szCs w:val="24"/>
        </w:rPr>
      </w:pPr>
    </w:p>
    <w:sectPr w:rsidR="008B3D20">
      <w:headerReference w:type="even" r:id="rId15"/>
      <w:headerReference w:type="default" r:id="rId16"/>
      <w:pgSz w:w="11907" w:h="16840"/>
      <w:pgMar w:top="1701" w:right="1418" w:bottom="1418" w:left="1418" w:header="851"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33A57" w14:textId="77777777" w:rsidR="001D7453" w:rsidRDefault="001D7453">
      <w:r>
        <w:separator/>
      </w:r>
    </w:p>
  </w:endnote>
  <w:endnote w:type="continuationSeparator" w:id="0">
    <w:p w14:paraId="37CF3E21" w14:textId="77777777" w:rsidR="001D7453" w:rsidRDefault="001D7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F1808" w14:textId="77777777" w:rsidR="008B3D20" w:rsidRDefault="001D7453">
    <w:pPr>
      <w:pBdr>
        <w:top w:val="nil"/>
        <w:left w:val="nil"/>
        <w:bottom w:val="nil"/>
        <w:right w:val="nil"/>
        <w:between w:val="nil"/>
      </w:pBdr>
      <w:jc w:val="center"/>
      <w:rPr>
        <w:color w:val="000000"/>
        <w:sz w:val="20"/>
        <w:szCs w:val="20"/>
      </w:rPr>
    </w:pPr>
    <w:r>
      <w:rPr>
        <w:color w:val="000000"/>
        <w:sz w:val="20"/>
        <w:szCs w:val="20"/>
      </w:rPr>
      <w:t xml:space="preserve">Jurnal </w:t>
    </w:r>
    <w:r>
      <w:rPr>
        <w:color w:val="000000"/>
        <w:sz w:val="20"/>
        <w:szCs w:val="20"/>
      </w:rPr>
      <w:t xml:space="preserve">Tekno Insentif – </w:t>
    </w:r>
    <w:r>
      <w:rPr>
        <w:color w:val="000000"/>
        <w:sz w:val="20"/>
        <w:szCs w:val="20"/>
      </w:rPr>
      <w:fldChar w:fldCharType="begin"/>
    </w:r>
    <w:r>
      <w:rPr>
        <w:color w:val="000000"/>
        <w:sz w:val="20"/>
        <w:szCs w:val="20"/>
      </w:rPr>
      <w:instrText>PAGE</w:instrText>
    </w:r>
    <w:r>
      <w:rPr>
        <w:color w:val="000000"/>
        <w:sz w:val="20"/>
        <w:szCs w:val="20"/>
      </w:rPr>
      <w:fldChar w:fldCharType="separate"/>
    </w:r>
    <w:r w:rsidR="001966F6">
      <w:rPr>
        <w:noProof/>
        <w:color w:val="000000"/>
        <w:sz w:val="20"/>
        <w:szCs w:val="20"/>
      </w:rPr>
      <w:t>2</w:t>
    </w:r>
    <w:r>
      <w:rPr>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3690D" w14:textId="77777777" w:rsidR="008B3D20" w:rsidRDefault="001D7453">
    <w:pPr>
      <w:pBdr>
        <w:top w:val="nil"/>
        <w:left w:val="nil"/>
        <w:bottom w:val="nil"/>
        <w:right w:val="nil"/>
        <w:between w:val="nil"/>
      </w:pBdr>
      <w:jc w:val="center"/>
      <w:rPr>
        <w:color w:val="000000"/>
        <w:sz w:val="20"/>
        <w:szCs w:val="20"/>
      </w:rPr>
    </w:pPr>
    <w:r>
      <w:rPr>
        <w:color w:val="000000"/>
        <w:sz w:val="20"/>
        <w:szCs w:val="20"/>
      </w:rPr>
      <w:t xml:space="preserve">Jurnal </w:t>
    </w:r>
    <w:r>
      <w:rPr>
        <w:color w:val="000000"/>
        <w:sz w:val="20"/>
        <w:szCs w:val="20"/>
      </w:rPr>
      <w:t xml:space="preserve">Tekno Insentif – </w:t>
    </w:r>
    <w:r>
      <w:rPr>
        <w:color w:val="000000"/>
        <w:sz w:val="20"/>
        <w:szCs w:val="20"/>
      </w:rPr>
      <w:fldChar w:fldCharType="begin"/>
    </w:r>
    <w:r>
      <w:rPr>
        <w:color w:val="000000"/>
        <w:sz w:val="20"/>
        <w:szCs w:val="20"/>
      </w:rPr>
      <w:instrText>PAGE</w:instrText>
    </w:r>
    <w:r>
      <w:rPr>
        <w:color w:val="000000"/>
        <w:sz w:val="20"/>
        <w:szCs w:val="20"/>
      </w:rPr>
      <w:fldChar w:fldCharType="separate"/>
    </w:r>
    <w:r w:rsidR="001966F6">
      <w:rPr>
        <w:noProof/>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0C000" w14:textId="77777777" w:rsidR="001D7453" w:rsidRDefault="001D7453">
      <w:r>
        <w:separator/>
      </w:r>
    </w:p>
  </w:footnote>
  <w:footnote w:type="continuationSeparator" w:id="0">
    <w:p w14:paraId="14A7E466" w14:textId="77777777" w:rsidR="001D7453" w:rsidRDefault="001D7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2C2E8" w14:textId="77777777" w:rsidR="008B3D20" w:rsidRDefault="001D7453">
    <w:pPr>
      <w:pBdr>
        <w:top w:val="nil"/>
        <w:left w:val="nil"/>
        <w:bottom w:val="nil"/>
        <w:right w:val="nil"/>
        <w:between w:val="nil"/>
      </w:pBdr>
      <w:tabs>
        <w:tab w:val="right" w:pos="9072"/>
      </w:tabs>
      <w:jc w:val="center"/>
      <w:rPr>
        <w:color w:val="C4BC96"/>
        <w:sz w:val="20"/>
        <w:szCs w:val="20"/>
      </w:rPr>
    </w:pPr>
    <w:r>
      <w:rPr>
        <w:color w:val="C4BC96"/>
        <w:sz w:val="20"/>
        <w:szCs w:val="20"/>
      </w:rPr>
      <w:t>Penulis Pertama dan Penulis Kedua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B7CB3" w14:textId="77777777" w:rsidR="008B3D20" w:rsidRDefault="001D7453">
    <w:pPr>
      <w:pBdr>
        <w:top w:val="nil"/>
        <w:left w:val="nil"/>
        <w:bottom w:val="nil"/>
        <w:right w:val="nil"/>
        <w:between w:val="nil"/>
      </w:pBdr>
      <w:tabs>
        <w:tab w:val="right" w:pos="9072"/>
      </w:tabs>
      <w:rPr>
        <w:b/>
        <w:color w:val="000000"/>
        <w:sz w:val="20"/>
        <w:szCs w:val="20"/>
      </w:rPr>
    </w:pPr>
    <w:r>
      <w:rPr>
        <w:color w:val="000000"/>
        <w:sz w:val="20"/>
        <w:szCs w:val="20"/>
      </w:rPr>
      <w:t xml:space="preserve">Jurnal </w:t>
    </w:r>
    <w:r>
      <w:rPr>
        <w:color w:val="000000"/>
        <w:sz w:val="20"/>
        <w:szCs w:val="20"/>
      </w:rPr>
      <w:t>Tekno Insentif</w:t>
    </w:r>
    <w:r>
      <w:rPr>
        <w:b/>
        <w:color w:val="000000"/>
        <w:sz w:val="20"/>
        <w:szCs w:val="20"/>
      </w:rPr>
      <w:t xml:space="preserve"> </w:t>
    </w:r>
    <w:r>
      <w:rPr>
        <w:color w:val="000000"/>
        <w:sz w:val="20"/>
        <w:szCs w:val="20"/>
      </w:rPr>
      <w:t xml:space="preserve"> </w:t>
    </w:r>
    <w:r>
      <w:rPr>
        <w:i/>
        <w:color w:val="000000"/>
        <w:sz w:val="20"/>
        <w:szCs w:val="20"/>
      </w:rPr>
      <w:tab/>
    </w:r>
    <w:r>
      <w:rPr>
        <w:color w:val="000000"/>
        <w:sz w:val="20"/>
        <w:szCs w:val="20"/>
      </w:rPr>
      <w:t xml:space="preserve">| Vol. X | No.  X | [Bulan] [Tahun]  </w:t>
    </w:r>
  </w:p>
  <w:p w14:paraId="535BB2CC" w14:textId="77777777" w:rsidR="008B3D20" w:rsidRDefault="001D7453">
    <w:pPr>
      <w:pBdr>
        <w:top w:val="nil"/>
        <w:left w:val="nil"/>
        <w:bottom w:val="nil"/>
        <w:right w:val="nil"/>
        <w:between w:val="nil"/>
      </w:pBdr>
      <w:tabs>
        <w:tab w:val="right" w:pos="9072"/>
      </w:tabs>
      <w:rPr>
        <w:color w:val="000000"/>
        <w:sz w:val="20"/>
        <w:szCs w:val="20"/>
      </w:rPr>
    </w:pPr>
    <w:r>
      <w:rPr>
        <w:color w:val="000000"/>
        <w:sz w:val="20"/>
        <w:szCs w:val="20"/>
      </w:rPr>
      <w:t xml:space="preserve">DOI : </w:t>
    </w:r>
    <w:r>
      <w:rPr>
        <w:color w:val="000000"/>
        <w:sz w:val="20"/>
        <w:szCs w:val="20"/>
        <w:highlight w:val="white"/>
      </w:rPr>
      <w:t>http://dx.doi.org/10.36787/jti</w:t>
    </w:r>
    <w:r>
      <w:rPr>
        <w:color w:val="000000"/>
        <w:sz w:val="20"/>
        <w:szCs w:val="20"/>
      </w:rPr>
      <w:tab/>
      <w:t xml:space="preserve">Halaman XX - XX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1A96A" w14:textId="77777777" w:rsidR="008B3D20" w:rsidRDefault="001D7453">
    <w:pPr>
      <w:pBdr>
        <w:top w:val="nil"/>
        <w:left w:val="nil"/>
        <w:bottom w:val="nil"/>
        <w:right w:val="nil"/>
        <w:between w:val="nil"/>
      </w:pBdr>
      <w:tabs>
        <w:tab w:val="right" w:pos="9072"/>
      </w:tabs>
      <w:jc w:val="center"/>
      <w:rPr>
        <w:color w:val="000000"/>
        <w:sz w:val="20"/>
        <w:szCs w:val="20"/>
      </w:rPr>
    </w:pPr>
    <w:r>
      <w:rPr>
        <w:color w:val="000000"/>
        <w:sz w:val="20"/>
        <w:szCs w:val="20"/>
      </w:rPr>
      <w:t xml:space="preserve">Tuliskan </w:t>
    </w:r>
    <w:r>
      <w:rPr>
        <w:color w:val="000000"/>
        <w:sz w:val="20"/>
        <w:szCs w:val="20"/>
      </w:rPr>
      <w:t>Nama Penulis sebagai header halaman genap</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EADE2" w14:textId="77777777" w:rsidR="008B3D20" w:rsidRDefault="001D7453">
    <w:pPr>
      <w:pBdr>
        <w:top w:val="nil"/>
        <w:left w:val="nil"/>
        <w:bottom w:val="nil"/>
        <w:right w:val="nil"/>
        <w:between w:val="nil"/>
      </w:pBdr>
      <w:tabs>
        <w:tab w:val="right" w:pos="9072"/>
      </w:tabs>
      <w:jc w:val="center"/>
      <w:rPr>
        <w:color w:val="000000"/>
        <w:sz w:val="20"/>
        <w:szCs w:val="20"/>
      </w:rPr>
    </w:pPr>
    <w:r>
      <w:rPr>
        <w:color w:val="000000"/>
        <w:sz w:val="20"/>
        <w:szCs w:val="20"/>
      </w:rPr>
      <w:t xml:space="preserve">Tuliskan </w:t>
    </w:r>
    <w:r>
      <w:rPr>
        <w:color w:val="000000"/>
        <w:sz w:val="20"/>
        <w:szCs w:val="20"/>
      </w:rPr>
      <w:t>judul artikel sebagai header halaman ganjil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752CD"/>
    <w:multiLevelType w:val="hybridMultilevel"/>
    <w:tmpl w:val="75AA8014"/>
    <w:lvl w:ilvl="0" w:tplc="1072553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A01D9"/>
    <w:multiLevelType w:val="multilevel"/>
    <w:tmpl w:val="100CE5C0"/>
    <w:lvl w:ilvl="0">
      <w:start w:val="1"/>
      <w:numFmt w:val="decimal"/>
      <w:pStyle w:val="BodyTextNumbere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BD27B47"/>
    <w:multiLevelType w:val="multilevel"/>
    <w:tmpl w:val="28BC0CD2"/>
    <w:lvl w:ilvl="0">
      <w:start w:val="1"/>
      <w:numFmt w:val="decimal"/>
      <w:pStyle w:val="Reference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0A7D06"/>
    <w:multiLevelType w:val="multilevel"/>
    <w:tmpl w:val="3BBAC740"/>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9824403"/>
    <w:multiLevelType w:val="multilevel"/>
    <w:tmpl w:val="C8A87BD2"/>
    <w:lvl w:ilvl="0">
      <w:start w:val="1"/>
      <w:numFmt w:val="lowerLetter"/>
      <w:pStyle w:val="Heading5"/>
      <w:lvlText w:val="%1."/>
      <w:lvlJc w:val="left"/>
      <w:pPr>
        <w:ind w:left="1000" w:hanging="585"/>
      </w:pPr>
    </w:lvl>
    <w:lvl w:ilvl="1">
      <w:start w:val="1"/>
      <w:numFmt w:val="lowerLetter"/>
      <w:lvlText w:val="%2."/>
      <w:lvlJc w:val="left"/>
      <w:pPr>
        <w:ind w:left="1495" w:hanging="360"/>
      </w:pPr>
    </w:lvl>
    <w:lvl w:ilvl="2">
      <w:start w:val="1"/>
      <w:numFmt w:val="lowerRoman"/>
      <w:lvlText w:val="%3."/>
      <w:lvlJc w:val="right"/>
      <w:pPr>
        <w:ind w:left="2215" w:hanging="180"/>
      </w:pPr>
    </w:lvl>
    <w:lvl w:ilvl="3">
      <w:start w:val="1"/>
      <w:numFmt w:val="decimal"/>
      <w:lvlText w:val="%4."/>
      <w:lvlJc w:val="left"/>
      <w:pPr>
        <w:ind w:left="2935" w:hanging="360"/>
      </w:pPr>
    </w:lvl>
    <w:lvl w:ilvl="4">
      <w:start w:val="1"/>
      <w:numFmt w:val="lowerLetter"/>
      <w:lvlText w:val="%5."/>
      <w:lvlJc w:val="left"/>
      <w:pPr>
        <w:ind w:left="3655" w:hanging="360"/>
      </w:pPr>
    </w:lvl>
    <w:lvl w:ilvl="5">
      <w:start w:val="1"/>
      <w:numFmt w:val="lowerRoman"/>
      <w:lvlText w:val="%6."/>
      <w:lvlJc w:val="right"/>
      <w:pPr>
        <w:ind w:left="4375" w:hanging="180"/>
      </w:pPr>
    </w:lvl>
    <w:lvl w:ilvl="6">
      <w:start w:val="1"/>
      <w:numFmt w:val="decimal"/>
      <w:lvlText w:val="%7."/>
      <w:lvlJc w:val="left"/>
      <w:pPr>
        <w:ind w:left="5095" w:hanging="360"/>
      </w:pPr>
    </w:lvl>
    <w:lvl w:ilvl="7">
      <w:start w:val="1"/>
      <w:numFmt w:val="lowerLetter"/>
      <w:lvlText w:val="%8."/>
      <w:lvlJc w:val="left"/>
      <w:pPr>
        <w:ind w:left="5815" w:hanging="360"/>
      </w:pPr>
    </w:lvl>
    <w:lvl w:ilvl="8">
      <w:start w:val="1"/>
      <w:numFmt w:val="lowerRoman"/>
      <w:lvlText w:val="%9."/>
      <w:lvlJc w:val="right"/>
      <w:pPr>
        <w:ind w:left="6535"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D20"/>
    <w:rsid w:val="001966F6"/>
    <w:rsid w:val="001D7453"/>
    <w:rsid w:val="007D1242"/>
    <w:rsid w:val="008B3D20"/>
    <w:rsid w:val="009612FF"/>
    <w:rsid w:val="00975D23"/>
    <w:rsid w:val="00F05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D21FD"/>
  <w15:docId w15:val="{688FF5EF-F6B2-4D0D-86EE-161C488D7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2"/>
        <w:szCs w:val="22"/>
        <w:lang w:val="id-ID"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09C"/>
  </w:style>
  <w:style w:type="paragraph" w:styleId="Heading1">
    <w:name w:val="heading 1"/>
    <w:aliases w:val="Judul"/>
    <w:basedOn w:val="Normal"/>
    <w:next w:val="Penulis"/>
    <w:link w:val="Heading1Char"/>
    <w:uiPriority w:val="9"/>
    <w:qFormat/>
    <w:rsid w:val="0064009C"/>
    <w:pPr>
      <w:keepNext/>
      <w:jc w:val="center"/>
      <w:outlineLvl w:val="0"/>
    </w:pPr>
    <w:rPr>
      <w:b/>
      <w:sz w:val="36"/>
    </w:rPr>
  </w:style>
  <w:style w:type="paragraph" w:styleId="Heading2">
    <w:name w:val="heading 2"/>
    <w:aliases w:val="Heading"/>
    <w:basedOn w:val="BodyText"/>
    <w:next w:val="BodyText"/>
    <w:uiPriority w:val="9"/>
    <w:unhideWhenUsed/>
    <w:qFormat/>
    <w:rsid w:val="0064009C"/>
    <w:pPr>
      <w:jc w:val="center"/>
      <w:outlineLvl w:val="1"/>
    </w:pPr>
    <w:rPr>
      <w:b/>
      <w:caps/>
      <w:szCs w:val="24"/>
    </w:rPr>
  </w:style>
  <w:style w:type="paragraph" w:styleId="Heading3">
    <w:name w:val="heading 3"/>
    <w:aliases w:val="Sub-heading"/>
    <w:basedOn w:val="Normal"/>
    <w:next w:val="BodyText"/>
    <w:uiPriority w:val="9"/>
    <w:unhideWhenUsed/>
    <w:qFormat/>
    <w:rsid w:val="0064009C"/>
    <w:pPr>
      <w:outlineLvl w:val="2"/>
    </w:pPr>
    <w:rPr>
      <w:b/>
    </w:rPr>
  </w:style>
  <w:style w:type="paragraph" w:styleId="Heading4">
    <w:name w:val="heading 4"/>
    <w:aliases w:val="Sub-subheading"/>
    <w:basedOn w:val="Heading3"/>
    <w:next w:val="Normal"/>
    <w:uiPriority w:val="9"/>
    <w:semiHidden/>
    <w:unhideWhenUsed/>
    <w:qFormat/>
    <w:rsid w:val="00990876"/>
    <w:pPr>
      <w:outlineLvl w:val="3"/>
    </w:pPr>
  </w:style>
  <w:style w:type="paragraph" w:styleId="Heading5">
    <w:name w:val="heading 5"/>
    <w:basedOn w:val="Normal"/>
    <w:next w:val="Normal"/>
    <w:uiPriority w:val="9"/>
    <w:unhideWhenUsed/>
    <w:qFormat/>
    <w:rsid w:val="003B172F"/>
    <w:pPr>
      <w:keepNext/>
      <w:numPr>
        <w:numId w:val="1"/>
      </w:numPr>
      <w:jc w:val="center"/>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3B172F"/>
    <w:rPr>
      <w:color w:val="0000FF"/>
      <w:u w:val="single"/>
    </w:rPr>
  </w:style>
  <w:style w:type="character" w:styleId="FollowedHyperlink">
    <w:name w:val="FollowedHyperlink"/>
    <w:basedOn w:val="DefaultParagraphFont"/>
    <w:rsid w:val="003B172F"/>
    <w:rPr>
      <w:color w:val="800080"/>
      <w:u w:val="single"/>
    </w:rPr>
  </w:style>
  <w:style w:type="paragraph" w:styleId="BodyText">
    <w:name w:val="Body Text"/>
    <w:basedOn w:val="Normal"/>
    <w:rsid w:val="004033A1"/>
    <w:pPr>
      <w:spacing w:after="240"/>
    </w:pPr>
  </w:style>
  <w:style w:type="paragraph" w:customStyle="1" w:styleId="BodyTextNumbered">
    <w:name w:val="Body Text Numbered"/>
    <w:basedOn w:val="Normal"/>
    <w:rsid w:val="00476C86"/>
    <w:pPr>
      <w:numPr>
        <w:numId w:val="4"/>
      </w:numPr>
      <w:ind w:left="340" w:hanging="340"/>
    </w:pPr>
  </w:style>
  <w:style w:type="paragraph" w:styleId="FootnoteText">
    <w:name w:val="footnote text"/>
    <w:basedOn w:val="Normal"/>
    <w:semiHidden/>
    <w:rsid w:val="003B172F"/>
  </w:style>
  <w:style w:type="character" w:styleId="FootnoteReference">
    <w:name w:val="footnote reference"/>
    <w:basedOn w:val="DefaultParagraphFont"/>
    <w:semiHidden/>
    <w:rsid w:val="003B172F"/>
    <w:rPr>
      <w:vertAlign w:val="superscript"/>
    </w:rPr>
  </w:style>
  <w:style w:type="paragraph" w:styleId="Footer">
    <w:name w:val="footer"/>
    <w:basedOn w:val="Normal"/>
    <w:link w:val="FooterChar"/>
    <w:uiPriority w:val="99"/>
    <w:rsid w:val="00A240C8"/>
    <w:pPr>
      <w:framePr w:wrap="around" w:vAnchor="text" w:hAnchor="margin" w:xAlign="center" w:y="1"/>
      <w:jc w:val="center"/>
    </w:pPr>
    <w:rPr>
      <w:color w:val="948A54"/>
      <w:sz w:val="20"/>
      <w:szCs w:val="18"/>
    </w:rPr>
  </w:style>
  <w:style w:type="character" w:styleId="PageNumber">
    <w:name w:val="page number"/>
    <w:basedOn w:val="DefaultParagraphFont"/>
    <w:rsid w:val="003B172F"/>
  </w:style>
  <w:style w:type="paragraph" w:styleId="Header">
    <w:name w:val="header"/>
    <w:basedOn w:val="Normal"/>
    <w:link w:val="HeaderChar"/>
    <w:rsid w:val="00A240C8"/>
    <w:pPr>
      <w:tabs>
        <w:tab w:val="right" w:pos="9072"/>
      </w:tabs>
      <w:jc w:val="center"/>
    </w:pPr>
    <w:rPr>
      <w:color w:val="C4BC96"/>
      <w:sz w:val="20"/>
      <w:szCs w:val="18"/>
    </w:rPr>
  </w:style>
  <w:style w:type="paragraph" w:customStyle="1" w:styleId="References">
    <w:name w:val="References"/>
    <w:basedOn w:val="FootnoteText"/>
    <w:rsid w:val="00216C7D"/>
    <w:pPr>
      <w:numPr>
        <w:numId w:val="3"/>
      </w:numPr>
    </w:pPr>
  </w:style>
  <w:style w:type="table" w:styleId="TableGrid">
    <w:name w:val="Table Grid"/>
    <w:basedOn w:val="TableNormal"/>
    <w:rsid w:val="004D5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nulis">
    <w:name w:val="Penulis"/>
    <w:basedOn w:val="Heading2"/>
    <w:qFormat/>
    <w:rsid w:val="0064009C"/>
    <w:rPr>
      <w:noProof/>
      <w:sz w:val="24"/>
    </w:rPr>
  </w:style>
  <w:style w:type="paragraph" w:customStyle="1" w:styleId="Afiliasi">
    <w:name w:val="Afiliasi"/>
    <w:basedOn w:val="Normal"/>
    <w:qFormat/>
    <w:rsid w:val="0064009C"/>
    <w:pPr>
      <w:jc w:val="center"/>
    </w:pPr>
    <w:rPr>
      <w:sz w:val="24"/>
      <w:szCs w:val="24"/>
    </w:rPr>
  </w:style>
  <w:style w:type="paragraph" w:customStyle="1" w:styleId="Abstrak">
    <w:name w:val="Abstrak"/>
    <w:basedOn w:val="BodyText"/>
    <w:qFormat/>
    <w:rsid w:val="0064009C"/>
    <w:pPr>
      <w:ind w:left="567" w:right="567"/>
    </w:pPr>
    <w:rPr>
      <w:i/>
      <w:noProof/>
      <w:lang w:val="en-GB"/>
    </w:rPr>
  </w:style>
  <w:style w:type="paragraph" w:customStyle="1" w:styleId="JudulGambarTabel">
    <w:name w:val="Judul Gambar Tabel"/>
    <w:basedOn w:val="Normal"/>
    <w:next w:val="BodyText"/>
    <w:rsid w:val="00990876"/>
    <w:pPr>
      <w:spacing w:after="120"/>
      <w:jc w:val="center"/>
    </w:pPr>
    <w:rPr>
      <w:b/>
      <w:sz w:val="20"/>
      <w:szCs w:val="18"/>
    </w:rPr>
  </w:style>
  <w:style w:type="paragraph" w:customStyle="1" w:styleId="IsiTabel">
    <w:name w:val="Isi Tabel"/>
    <w:basedOn w:val="Normal"/>
    <w:rsid w:val="00476C86"/>
    <w:pPr>
      <w:jc w:val="center"/>
    </w:pPr>
    <w:rPr>
      <w:sz w:val="20"/>
    </w:rPr>
  </w:style>
  <w:style w:type="paragraph" w:customStyle="1" w:styleId="Gambar">
    <w:name w:val="Gambar"/>
    <w:basedOn w:val="Normal"/>
    <w:next w:val="BodyText"/>
    <w:qFormat/>
    <w:rsid w:val="0064009C"/>
    <w:pPr>
      <w:jc w:val="center"/>
    </w:pPr>
    <w:rPr>
      <w:b/>
      <w:sz w:val="20"/>
      <w:szCs w:val="18"/>
    </w:rPr>
  </w:style>
  <w:style w:type="character" w:customStyle="1" w:styleId="FooterChar">
    <w:name w:val="Footer Char"/>
    <w:basedOn w:val="DefaultParagraphFont"/>
    <w:link w:val="Footer"/>
    <w:uiPriority w:val="99"/>
    <w:rsid w:val="000B19F4"/>
    <w:rPr>
      <w:color w:val="948A54"/>
      <w:szCs w:val="18"/>
      <w:lang w:val="en-US" w:eastAsia="en-US"/>
    </w:rPr>
  </w:style>
  <w:style w:type="paragraph" w:styleId="BalloonText">
    <w:name w:val="Balloon Text"/>
    <w:basedOn w:val="Normal"/>
    <w:link w:val="BalloonTextChar"/>
    <w:rsid w:val="000B19F4"/>
    <w:rPr>
      <w:sz w:val="16"/>
      <w:szCs w:val="16"/>
    </w:rPr>
  </w:style>
  <w:style w:type="character" w:customStyle="1" w:styleId="BalloonTextChar">
    <w:name w:val="Balloon Text Char"/>
    <w:basedOn w:val="DefaultParagraphFont"/>
    <w:link w:val="BalloonText"/>
    <w:rsid w:val="000B19F4"/>
    <w:rPr>
      <w:rFonts w:ascii="Tahoma" w:hAnsi="Tahoma" w:cs="Tahoma"/>
      <w:sz w:val="16"/>
      <w:szCs w:val="16"/>
      <w:lang w:val="en-US" w:eastAsia="en-US"/>
    </w:rPr>
  </w:style>
  <w:style w:type="character" w:styleId="PlaceholderText">
    <w:name w:val="Placeholder Text"/>
    <w:basedOn w:val="DefaultParagraphFont"/>
    <w:uiPriority w:val="99"/>
    <w:semiHidden/>
    <w:rsid w:val="00AB3523"/>
    <w:rPr>
      <w:color w:val="808080"/>
    </w:rPr>
  </w:style>
  <w:style w:type="character" w:customStyle="1" w:styleId="Heading1Char">
    <w:name w:val="Heading 1 Char"/>
    <w:aliases w:val="Judul Char"/>
    <w:basedOn w:val="DefaultParagraphFont"/>
    <w:link w:val="Heading1"/>
    <w:uiPriority w:val="9"/>
    <w:rsid w:val="0064009C"/>
    <w:rPr>
      <w:rFonts w:ascii="Tahoma" w:hAnsi="Tahoma"/>
      <w:b/>
      <w:sz w:val="36"/>
      <w:lang w:val="id-ID" w:eastAsia="en-US"/>
    </w:rPr>
  </w:style>
  <w:style w:type="paragraph" w:styleId="Bibliography">
    <w:name w:val="Bibliography"/>
    <w:basedOn w:val="Normal"/>
    <w:next w:val="Normal"/>
    <w:uiPriority w:val="37"/>
    <w:unhideWhenUsed/>
    <w:rsid w:val="009A230C"/>
    <w:pPr>
      <w:ind w:left="284" w:hanging="284"/>
    </w:pPr>
  </w:style>
  <w:style w:type="paragraph" w:styleId="EndnoteText">
    <w:name w:val="endnote text"/>
    <w:basedOn w:val="Normal"/>
    <w:link w:val="EndnoteTextChar"/>
    <w:rsid w:val="00841338"/>
    <w:rPr>
      <w:sz w:val="20"/>
    </w:rPr>
  </w:style>
  <w:style w:type="character" w:customStyle="1" w:styleId="EndnoteTextChar">
    <w:name w:val="Endnote Text Char"/>
    <w:basedOn w:val="DefaultParagraphFont"/>
    <w:link w:val="EndnoteText"/>
    <w:rsid w:val="00841338"/>
    <w:rPr>
      <w:rFonts w:ascii="Tahoma" w:hAnsi="Tahoma"/>
      <w:lang w:val="en-US" w:eastAsia="en-US"/>
    </w:rPr>
  </w:style>
  <w:style w:type="character" w:styleId="EndnoteReference">
    <w:name w:val="endnote reference"/>
    <w:basedOn w:val="DefaultParagraphFont"/>
    <w:rsid w:val="00841338"/>
    <w:rPr>
      <w:vertAlign w:val="superscript"/>
    </w:rPr>
  </w:style>
  <w:style w:type="character" w:styleId="CommentReference">
    <w:name w:val="annotation reference"/>
    <w:basedOn w:val="DefaultParagraphFont"/>
    <w:rsid w:val="00C645E3"/>
    <w:rPr>
      <w:sz w:val="16"/>
      <w:szCs w:val="16"/>
    </w:rPr>
  </w:style>
  <w:style w:type="paragraph" w:styleId="CommentText">
    <w:name w:val="annotation text"/>
    <w:basedOn w:val="Normal"/>
    <w:link w:val="CommentTextChar"/>
    <w:rsid w:val="00C645E3"/>
    <w:rPr>
      <w:sz w:val="20"/>
    </w:rPr>
  </w:style>
  <w:style w:type="character" w:customStyle="1" w:styleId="CommentTextChar">
    <w:name w:val="Comment Text Char"/>
    <w:basedOn w:val="DefaultParagraphFont"/>
    <w:link w:val="CommentText"/>
    <w:rsid w:val="00C645E3"/>
    <w:rPr>
      <w:rFonts w:ascii="Tahoma" w:hAnsi="Tahoma"/>
      <w:lang w:val="id-ID" w:eastAsia="en-US"/>
    </w:rPr>
  </w:style>
  <w:style w:type="paragraph" w:styleId="CommentSubject">
    <w:name w:val="annotation subject"/>
    <w:basedOn w:val="CommentText"/>
    <w:next w:val="CommentText"/>
    <w:link w:val="CommentSubjectChar"/>
    <w:rsid w:val="00C645E3"/>
    <w:rPr>
      <w:b/>
      <w:bCs/>
    </w:rPr>
  </w:style>
  <w:style w:type="character" w:customStyle="1" w:styleId="CommentSubjectChar">
    <w:name w:val="Comment Subject Char"/>
    <w:basedOn w:val="CommentTextChar"/>
    <w:link w:val="CommentSubject"/>
    <w:rsid w:val="00C645E3"/>
    <w:rPr>
      <w:rFonts w:ascii="Tahoma" w:hAnsi="Tahoma"/>
      <w:b/>
      <w:bCs/>
      <w:lang w:val="id-ID" w:eastAsia="en-US"/>
    </w:rPr>
  </w:style>
  <w:style w:type="paragraph" w:customStyle="1" w:styleId="Default">
    <w:name w:val="Default"/>
    <w:rsid w:val="00382126"/>
    <w:pPr>
      <w:autoSpaceDE w:val="0"/>
      <w:autoSpaceDN w:val="0"/>
      <w:adjustRightInd w:val="0"/>
    </w:pPr>
    <w:rPr>
      <w:rFonts w:eastAsiaTheme="minorHAnsi"/>
      <w:color w:val="000000"/>
      <w:sz w:val="24"/>
      <w:szCs w:val="24"/>
      <w:lang w:val="en-US"/>
    </w:rPr>
  </w:style>
  <w:style w:type="character" w:customStyle="1" w:styleId="HeaderChar">
    <w:name w:val="Header Char"/>
    <w:link w:val="Header"/>
    <w:rsid w:val="008456B7"/>
    <w:rPr>
      <w:rFonts w:ascii="Tahoma" w:hAnsi="Tahoma"/>
      <w:color w:val="C4BC96"/>
      <w:szCs w:val="18"/>
      <w:lang w:val="id-ID" w:eastAsia="en-US"/>
    </w:rPr>
  </w:style>
  <w:style w:type="paragraph" w:styleId="ListParagraph">
    <w:name w:val="List Paragraph"/>
    <w:basedOn w:val="Normal"/>
    <w:uiPriority w:val="34"/>
    <w:qFormat/>
    <w:rsid w:val="008226C2"/>
    <w:pPr>
      <w:ind w:left="720"/>
      <w:contextualSpacing/>
    </w:pPr>
  </w:style>
  <w:style w:type="character" w:customStyle="1" w:styleId="hps">
    <w:name w:val="hps"/>
    <w:basedOn w:val="DefaultParagraphFont"/>
    <w:rsid w:val="008226C2"/>
  </w:style>
  <w:style w:type="paragraph" w:styleId="HTMLPreformatted">
    <w:name w:val="HTML Preformatted"/>
    <w:basedOn w:val="Normal"/>
    <w:link w:val="HTMLPreformattedChar"/>
    <w:uiPriority w:val="99"/>
    <w:rsid w:val="00277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277CB1"/>
    <w:rPr>
      <w:rFonts w:ascii="Courier New" w:hAnsi="Courier New" w:cs="Courier New"/>
      <w:lang w:val="en-US" w:eastAsia="en-US"/>
    </w:rPr>
  </w:style>
  <w:style w:type="character" w:styleId="Strong">
    <w:name w:val="Strong"/>
    <w:basedOn w:val="DefaultParagraphFont"/>
    <w:uiPriority w:val="22"/>
    <w:qFormat/>
    <w:rsid w:val="006E4387"/>
    <w:rPr>
      <w:rFonts w:cs="Times New Roman"/>
      <w:b/>
      <w:bCs/>
    </w:rPr>
  </w:style>
  <w:style w:type="character" w:styleId="Emphasis">
    <w:name w:val="Emphasis"/>
    <w:basedOn w:val="DefaultParagraphFont"/>
    <w:uiPriority w:val="20"/>
    <w:qFormat/>
    <w:rsid w:val="00E867A1"/>
    <w:rPr>
      <w:i/>
      <w:iCs/>
    </w:rPr>
  </w:style>
  <w:style w:type="character" w:styleId="UnresolvedMention">
    <w:name w:val="Unresolved Mention"/>
    <w:basedOn w:val="DefaultParagraphFont"/>
    <w:uiPriority w:val="99"/>
    <w:semiHidden/>
    <w:unhideWhenUsed/>
    <w:rsid w:val="001D609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753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urnal.lldikti4.or.id/index.php/jurnaltekno"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0/wWU3h4Gaxne620/YRh65k6nQ==">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7</Pages>
  <Words>2693</Words>
  <Characters>15355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FTEC2003</dc:creator>
  <cp:lastModifiedBy>haryadi yusuf</cp:lastModifiedBy>
  <cp:revision>2</cp:revision>
  <dcterms:created xsi:type="dcterms:W3CDTF">2012-06-07T04:24:00Z</dcterms:created>
  <dcterms:modified xsi:type="dcterms:W3CDTF">2024-06-27T07:12:00Z</dcterms:modified>
</cp:coreProperties>
</file>